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41FC" w:rsidRDefault="00000000">
      <w:pPr>
        <w:keepLines w:val="0"/>
        <w:pBdr>
          <w:top w:val="nil"/>
          <w:left w:val="nil"/>
          <w:bottom w:val="nil"/>
          <w:right w:val="nil"/>
          <w:between w:val="nil"/>
        </w:pBdr>
        <w:spacing w:before="2160"/>
        <w:jc w:val="center"/>
        <w:rPr>
          <w:rFonts w:eastAsia="Times New Roman" w:cs="Times New Roman"/>
          <w:b/>
          <w:color w:val="000000"/>
          <w:sz w:val="48"/>
          <w:szCs w:val="48"/>
        </w:rPr>
      </w:pPr>
      <w:bookmarkStart w:id="0" w:name="bookmark=id.gjdgxs" w:colFirst="0" w:colLast="0"/>
      <w:bookmarkEnd w:id="0"/>
      <w:r>
        <w:rPr>
          <w:rFonts w:eastAsia="Times New Roman" w:cs="Times New Roman"/>
          <w:b/>
          <w:color w:val="000000"/>
          <w:sz w:val="48"/>
          <w:szCs w:val="48"/>
        </w:rPr>
        <w:t>The Book of Tweets</w:t>
      </w:r>
    </w:p>
    <w:p w14:paraId="00000002"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(Proverbs for the Modern Age)</w:t>
      </w:r>
    </w:p>
    <w:p w14:paraId="00000003" w14:textId="77777777" w:rsidR="00DF41FC" w:rsidRDefault="00DF41FC">
      <w:pPr>
        <w:jc w:val="center"/>
      </w:pPr>
    </w:p>
    <w:p w14:paraId="00000004" w14:textId="77777777" w:rsidR="00DF41FC" w:rsidRDefault="00000000">
      <w:pPr>
        <w:jc w:val="center"/>
      </w:pPr>
      <w:r>
        <w:t>by</w:t>
      </w:r>
    </w:p>
    <w:p w14:paraId="00000005"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b/>
          <w:color w:val="000000"/>
        </w:rPr>
        <w:t>Calvin Lamont Mitchell</w:t>
      </w:r>
    </w:p>
    <w:p w14:paraId="00000006" w14:textId="77777777" w:rsidR="00DF41FC" w:rsidRDefault="00DF41FC">
      <w:pPr>
        <w:jc w:val="center"/>
      </w:pPr>
    </w:p>
    <w:p w14:paraId="00000007"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http://www.clmitchell.net</w:t>
      </w:r>
    </w:p>
    <w:p w14:paraId="00000008" w14:textId="77777777" w:rsidR="00DF41FC" w:rsidRDefault="00000000">
      <w:pPr>
        <w:pBdr>
          <w:top w:val="nil"/>
          <w:left w:val="nil"/>
          <w:bottom w:val="nil"/>
          <w:right w:val="nil"/>
          <w:between w:val="nil"/>
        </w:pBdr>
        <w:jc w:val="center"/>
        <w:rPr>
          <w:rFonts w:eastAsia="Times New Roman" w:cs="Times New Roman"/>
          <w:color w:val="000000"/>
        </w:rPr>
      </w:pPr>
      <w:r>
        <w:rPr>
          <w:rFonts w:eastAsia="Times New Roman" w:cs="Times New Roman"/>
          <w:color w:val="000000"/>
        </w:rPr>
        <w:t>http://twitter.com/quasaur</w:t>
      </w:r>
    </w:p>
    <w:p w14:paraId="00000009" w14:textId="77777777" w:rsidR="00DF41FC" w:rsidRDefault="00000000">
      <w:r>
        <w:br w:type="page"/>
      </w:r>
      <w:bookmarkStart w:id="1" w:name="bookmark=id.30j0zll" w:colFirst="0" w:colLast="0"/>
      <w:bookmarkEnd w:id="1"/>
    </w:p>
    <w:p w14:paraId="0000000A"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 xml:space="preserve">This </w:t>
      </w:r>
      <w:proofErr w:type="spellStart"/>
      <w:r>
        <w:rPr>
          <w:rFonts w:eastAsia="Times New Roman" w:cs="Times New Roman"/>
          <w:color w:val="000000"/>
        </w:rPr>
        <w:t>ebook</w:t>
      </w:r>
      <w:proofErr w:type="spellEnd"/>
      <w:r>
        <w:rPr>
          <w:rFonts w:eastAsia="Times New Roman" w:cs="Times New Roman"/>
          <w:color w:val="000000"/>
        </w:rPr>
        <w:t xml:space="preserve"> is licensed for your personal edification only. This </w:t>
      </w:r>
      <w:proofErr w:type="spellStart"/>
      <w:r>
        <w:rPr>
          <w:rFonts w:eastAsia="Times New Roman" w:cs="Times New Roman"/>
          <w:color w:val="000000"/>
        </w:rPr>
        <w:t>ebook</w:t>
      </w:r>
      <w:proofErr w:type="spellEnd"/>
      <w:r>
        <w:rPr>
          <w:rFonts w:eastAsia="Times New Roman" w:cs="Times New Roman"/>
          <w:color w:val="000000"/>
        </w:rPr>
        <w:t xml:space="preserve"> may not be re-sold or given away to other people. If you like to share this book with another person, please purchase an additional copy for each person you share it with. </w:t>
      </w:r>
    </w:p>
    <w:p w14:paraId="0000000B"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b/>
          <w:color w:val="000000"/>
        </w:rPr>
        <w:t>Copyright © 2014, 2015 Calvin Lamont Mitchell</w:t>
      </w:r>
      <w:r>
        <w:rPr>
          <w:rFonts w:eastAsia="Times New Roman" w:cs="Times New Roman"/>
          <w:color w:val="000000"/>
        </w:rPr>
        <w:t xml:space="preserve">. All rights reserved. Including the right to reproduce this book or portions thereof, in any form. No part of this text may be reproduced in any form without the express written permission of the author. </w:t>
      </w:r>
    </w:p>
    <w:p w14:paraId="0000000C" w14:textId="77777777" w:rsidR="00DF41FC"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Version 2014.12.29</w:t>
      </w:r>
    </w:p>
    <w:p w14:paraId="0000000D" w14:textId="77777777" w:rsidR="00DF41FC" w:rsidRDefault="00000000">
      <w:r>
        <w:br w:type="page"/>
      </w:r>
      <w:bookmarkStart w:id="2" w:name="bookmark=id.1fob9te" w:colFirst="0" w:colLast="0"/>
      <w:bookmarkEnd w:id="2"/>
    </w:p>
    <w:p w14:paraId="0000000E" w14:textId="77777777" w:rsidR="00DF41FC" w:rsidRDefault="00000000">
      <w:pPr>
        <w:pBdr>
          <w:top w:val="nil"/>
          <w:left w:val="nil"/>
          <w:bottom w:val="nil"/>
          <w:right w:val="nil"/>
          <w:between w:val="nil"/>
        </w:pBdr>
        <w:rPr>
          <w:rFonts w:eastAsia="Times New Roman" w:cs="Times New Roman"/>
          <w:b/>
          <w:color w:val="000000"/>
        </w:rPr>
      </w:pPr>
      <w:r>
        <w:rPr>
          <w:rFonts w:eastAsia="Times New Roman" w:cs="Times New Roman"/>
          <w:color w:val="000000"/>
        </w:rPr>
        <w:lastRenderedPageBreak/>
        <w:t>To my daughters Raven Ardra and Tahlia Elayne: may God’s Wisdom light your way!</w:t>
      </w:r>
    </w:p>
    <w:p w14:paraId="0000000F" w14:textId="77777777" w:rsidR="00DF41FC" w:rsidRDefault="00000000">
      <w:pPr>
        <w:pStyle w:val="Heading1"/>
        <w:pageBreakBefore w:val="0"/>
        <w:sectPr w:rsidR="00DF41FC">
          <w:pgSz w:w="7257" w:h="10318"/>
          <w:pgMar w:top="720" w:right="720" w:bottom="720" w:left="720" w:header="720" w:footer="720" w:gutter="0"/>
          <w:pgNumType w:start="1"/>
          <w:cols w:space="720"/>
        </w:sectPr>
      </w:pPr>
      <w:bookmarkStart w:id="3" w:name="_heading=h.2et92p0" w:colFirst="0" w:colLast="0"/>
      <w:bookmarkEnd w:id="3"/>
      <w:r>
        <w:br w:type="page"/>
      </w:r>
      <w:bookmarkStart w:id="4" w:name="bookmark=id.3znysh7" w:colFirst="0" w:colLast="0"/>
      <w:bookmarkStart w:id="5" w:name="bookmark=id.tyjcwt" w:colFirst="0" w:colLast="0"/>
      <w:bookmarkEnd w:id="4"/>
      <w:bookmarkEnd w:id="5"/>
      <w:r>
        <w:lastRenderedPageBreak/>
        <w:t>Contents</w:t>
      </w:r>
    </w:p>
    <w:p w14:paraId="00000010" w14:textId="77777777" w:rsidR="00DF41FC" w:rsidRDefault="00DF41FC">
      <w:pPr>
        <w:keepLines w:val="0"/>
        <w:pBdr>
          <w:top w:val="nil"/>
          <w:left w:val="nil"/>
          <w:bottom w:val="nil"/>
          <w:right w:val="nil"/>
          <w:between w:val="nil"/>
        </w:pBdr>
        <w:spacing w:after="0" w:line="276" w:lineRule="auto"/>
      </w:pPr>
    </w:p>
    <w:sdt>
      <w:sdtPr>
        <w:id w:val="1418124355"/>
        <w:docPartObj>
          <w:docPartGallery w:val="Table of Contents"/>
          <w:docPartUnique/>
        </w:docPartObj>
      </w:sdtPr>
      <w:sdtContent>
        <w:p w14:paraId="0000001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fldChar w:fldCharType="begin"/>
          </w:r>
          <w:r>
            <w:instrText xml:space="preserve"> TOC \h \u \z \n </w:instrText>
          </w:r>
          <w:r>
            <w:fldChar w:fldCharType="separate"/>
          </w:r>
          <w:hyperlink w:anchor="_heading=h.3dy6vkm">
            <w:r>
              <w:rPr>
                <w:rFonts w:eastAsia="Times New Roman" w:cs="Times New Roman"/>
                <w:color w:val="000000"/>
              </w:rPr>
              <w:t>Preface</w:t>
            </w:r>
          </w:hyperlink>
        </w:p>
        <w:p w14:paraId="0000001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s8eyo1">
            <w:r>
              <w:rPr>
                <w:rFonts w:eastAsia="Times New Roman" w:cs="Times New Roman"/>
                <w:color w:val="000000"/>
              </w:rPr>
              <w:t>1</w:t>
            </w:r>
          </w:hyperlink>
        </w:p>
        <w:p w14:paraId="0000001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rdcrjn">
            <w:r>
              <w:rPr>
                <w:rFonts w:eastAsia="Times New Roman" w:cs="Times New Roman"/>
                <w:color w:val="000000"/>
              </w:rPr>
              <w:t>2</w:t>
            </w:r>
          </w:hyperlink>
        </w:p>
        <w:p w14:paraId="0000001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lnxbz9">
            <w:r>
              <w:rPr>
                <w:rFonts w:eastAsia="Times New Roman" w:cs="Times New Roman"/>
                <w:color w:val="000000"/>
              </w:rPr>
              <w:t>3</w:t>
            </w:r>
          </w:hyperlink>
        </w:p>
        <w:p w14:paraId="0000001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ksv4uv">
            <w:r>
              <w:rPr>
                <w:rFonts w:eastAsia="Times New Roman" w:cs="Times New Roman"/>
                <w:color w:val="000000"/>
              </w:rPr>
              <w:t>4</w:t>
            </w:r>
          </w:hyperlink>
        </w:p>
        <w:p w14:paraId="0000001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jxsxqh">
            <w:r>
              <w:rPr>
                <w:rFonts w:eastAsia="Times New Roman" w:cs="Times New Roman"/>
                <w:color w:val="000000"/>
              </w:rPr>
              <w:t>5</w:t>
            </w:r>
          </w:hyperlink>
        </w:p>
        <w:p w14:paraId="0000001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j2qqm3">
            <w:r>
              <w:rPr>
                <w:rFonts w:eastAsia="Times New Roman" w:cs="Times New Roman"/>
                <w:color w:val="000000"/>
              </w:rPr>
              <w:t>6</w:t>
            </w:r>
          </w:hyperlink>
        </w:p>
        <w:p w14:paraId="0000001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i7ojhp">
            <w:r>
              <w:rPr>
                <w:rFonts w:eastAsia="Times New Roman" w:cs="Times New Roman"/>
                <w:color w:val="000000"/>
              </w:rPr>
              <w:t>7</w:t>
            </w:r>
          </w:hyperlink>
        </w:p>
        <w:p w14:paraId="0000001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ci93xb">
            <w:r>
              <w:rPr>
                <w:rFonts w:eastAsia="Times New Roman" w:cs="Times New Roman"/>
                <w:color w:val="000000"/>
              </w:rPr>
              <w:t>8</w:t>
            </w:r>
          </w:hyperlink>
        </w:p>
        <w:p w14:paraId="0000001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bn6wsx">
            <w:r>
              <w:rPr>
                <w:rFonts w:eastAsia="Times New Roman" w:cs="Times New Roman"/>
                <w:color w:val="000000"/>
              </w:rPr>
              <w:t>9</w:t>
            </w:r>
          </w:hyperlink>
        </w:p>
        <w:p w14:paraId="0000001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as4poj">
            <w:r>
              <w:rPr>
                <w:rFonts w:eastAsia="Times New Roman" w:cs="Times New Roman"/>
                <w:color w:val="000000"/>
              </w:rPr>
              <w:t>10</w:t>
            </w:r>
          </w:hyperlink>
        </w:p>
        <w:p w14:paraId="0000001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9x2ik5">
            <w:r>
              <w:rPr>
                <w:rFonts w:eastAsia="Times New Roman" w:cs="Times New Roman"/>
                <w:color w:val="000000"/>
              </w:rPr>
              <w:t>11</w:t>
            </w:r>
          </w:hyperlink>
        </w:p>
        <w:p w14:paraId="0000001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47n2zr">
            <w:r>
              <w:rPr>
                <w:rFonts w:eastAsia="Times New Roman" w:cs="Times New Roman"/>
                <w:color w:val="000000"/>
              </w:rPr>
              <w:t>12</w:t>
            </w:r>
          </w:hyperlink>
        </w:p>
        <w:p w14:paraId="0000001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3ckvvd">
            <w:r>
              <w:rPr>
                <w:rFonts w:eastAsia="Times New Roman" w:cs="Times New Roman"/>
                <w:color w:val="000000"/>
              </w:rPr>
              <w:t>13</w:t>
            </w:r>
          </w:hyperlink>
        </w:p>
        <w:p w14:paraId="0000001F"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2hioqz">
            <w:r>
              <w:rPr>
                <w:rFonts w:eastAsia="Times New Roman" w:cs="Times New Roman"/>
                <w:color w:val="000000"/>
              </w:rPr>
              <w:t>14</w:t>
            </w:r>
          </w:hyperlink>
        </w:p>
        <w:p w14:paraId="00000020"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1mghml">
            <w:r>
              <w:rPr>
                <w:rFonts w:eastAsia="Times New Roman" w:cs="Times New Roman"/>
                <w:color w:val="000000"/>
              </w:rPr>
              <w:t>15</w:t>
            </w:r>
          </w:hyperlink>
        </w:p>
        <w:p w14:paraId="00000021"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vx1227">
            <w:r>
              <w:rPr>
                <w:rFonts w:eastAsia="Times New Roman" w:cs="Times New Roman"/>
                <w:color w:val="000000"/>
              </w:rPr>
              <w:t>16</w:t>
            </w:r>
          </w:hyperlink>
        </w:p>
        <w:p w14:paraId="00000022"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v1yuxt">
            <w:r>
              <w:rPr>
                <w:rFonts w:eastAsia="Times New Roman" w:cs="Times New Roman"/>
                <w:color w:val="000000"/>
              </w:rPr>
              <w:t>17</w:t>
            </w:r>
          </w:hyperlink>
        </w:p>
        <w:p w14:paraId="00000023"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u6wntf">
            <w:r>
              <w:rPr>
                <w:rFonts w:eastAsia="Times New Roman" w:cs="Times New Roman"/>
                <w:color w:val="000000"/>
              </w:rPr>
              <w:t>18</w:t>
            </w:r>
          </w:hyperlink>
        </w:p>
        <w:p w14:paraId="00000024"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tbugp1">
            <w:r>
              <w:rPr>
                <w:rFonts w:eastAsia="Times New Roman" w:cs="Times New Roman"/>
                <w:color w:val="000000"/>
              </w:rPr>
              <w:t>19</w:t>
            </w:r>
          </w:hyperlink>
        </w:p>
        <w:p w14:paraId="00000025"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nmf14n">
            <w:r>
              <w:rPr>
                <w:rFonts w:eastAsia="Times New Roman" w:cs="Times New Roman"/>
                <w:color w:val="000000"/>
              </w:rPr>
              <w:t>20</w:t>
            </w:r>
          </w:hyperlink>
        </w:p>
        <w:p w14:paraId="00000026"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46r0co2">
            <w:r>
              <w:rPr>
                <w:rFonts w:eastAsia="Times New Roman" w:cs="Times New Roman"/>
                <w:color w:val="000000"/>
              </w:rPr>
              <w:t>22</w:t>
            </w:r>
          </w:hyperlink>
        </w:p>
        <w:p w14:paraId="00000027"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11kx3o">
            <w:r>
              <w:rPr>
                <w:rFonts w:eastAsia="Times New Roman" w:cs="Times New Roman"/>
                <w:color w:val="000000"/>
              </w:rPr>
              <w:t>23</w:t>
            </w:r>
          </w:hyperlink>
        </w:p>
        <w:p w14:paraId="00000028"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06ipza">
            <w:r>
              <w:rPr>
                <w:rFonts w:eastAsia="Times New Roman" w:cs="Times New Roman"/>
                <w:color w:val="000000"/>
              </w:rPr>
              <w:t>24</w:t>
            </w:r>
          </w:hyperlink>
        </w:p>
        <w:p w14:paraId="00000029"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zbgiuw">
            <w:r>
              <w:rPr>
                <w:rFonts w:eastAsia="Times New Roman" w:cs="Times New Roman"/>
                <w:color w:val="000000"/>
              </w:rPr>
              <w:t>25</w:t>
            </w:r>
          </w:hyperlink>
        </w:p>
        <w:p w14:paraId="0000002A"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3ygebqi">
            <w:r>
              <w:rPr>
                <w:rFonts w:eastAsia="Times New Roman" w:cs="Times New Roman"/>
                <w:color w:val="000000"/>
              </w:rPr>
              <w:t>26</w:t>
            </w:r>
          </w:hyperlink>
        </w:p>
        <w:p w14:paraId="0000002B"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sqyw64">
            <w:r>
              <w:rPr>
                <w:rFonts w:eastAsia="Times New Roman" w:cs="Times New Roman"/>
                <w:color w:val="000000"/>
              </w:rPr>
              <w:t>27</w:t>
            </w:r>
          </w:hyperlink>
        </w:p>
        <w:p w14:paraId="0000002C"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1rvwp1q">
            <w:r>
              <w:rPr>
                <w:rFonts w:eastAsia="Times New Roman" w:cs="Times New Roman"/>
                <w:color w:val="000000"/>
              </w:rPr>
              <w:t>28</w:t>
            </w:r>
          </w:hyperlink>
        </w:p>
        <w:p w14:paraId="0000002D"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r>
            <w:rPr>
              <w:rFonts w:eastAsia="Times New Roman" w:cs="Times New Roman"/>
              <w:color w:val="000080"/>
              <w:u w:val="single"/>
            </w:rPr>
            <w:t xml:space="preserve">Chapter </w:t>
          </w:r>
          <w:hyperlink w:anchor="_heading=h.2r0uhxc">
            <w:r>
              <w:rPr>
                <w:rFonts w:eastAsia="Times New Roman" w:cs="Times New Roman"/>
                <w:color w:val="000000"/>
              </w:rPr>
              <w:t>29</w:t>
            </w:r>
          </w:hyperlink>
        </w:p>
        <w:p w14:paraId="0000002E" w14:textId="77777777" w:rsidR="00DF41FC" w:rsidRDefault="00000000">
          <w:pPr>
            <w:pBdr>
              <w:top w:val="nil"/>
              <w:left w:val="nil"/>
              <w:bottom w:val="nil"/>
              <w:right w:val="nil"/>
              <w:between w:val="nil"/>
            </w:pBdr>
            <w:tabs>
              <w:tab w:val="right" w:pos="4989"/>
            </w:tabs>
            <w:spacing w:after="120"/>
            <w:rPr>
              <w:rFonts w:ascii="Calibri" w:eastAsia="Calibri" w:hAnsi="Calibri" w:cs="Calibri"/>
              <w:color w:val="000000"/>
              <w:sz w:val="22"/>
              <w:szCs w:val="22"/>
            </w:rPr>
          </w:pPr>
          <w:hyperlink w:anchor="_heading=h.3q5sasy">
            <w:r>
              <w:rPr>
                <w:rFonts w:eastAsia="Times New Roman" w:cs="Times New Roman"/>
                <w:color w:val="000000"/>
              </w:rPr>
              <w:t>Your Feedback is Welcome!</w:t>
            </w:r>
          </w:hyperlink>
          <w:r>
            <w:fldChar w:fldCharType="end"/>
          </w:r>
        </w:p>
      </w:sdtContent>
    </w:sdt>
    <w:p w14:paraId="0000002F" w14:textId="77777777" w:rsidR="00DF41FC" w:rsidRDefault="00000000">
      <w:pPr>
        <w:pStyle w:val="Heading1"/>
        <w:pageBreakBefore w:val="0"/>
      </w:pPr>
      <w:bookmarkStart w:id="6" w:name="_heading=h.3dy6vkm" w:colFirst="0" w:colLast="0"/>
      <w:bookmarkEnd w:id="6"/>
      <w:r>
        <w:br w:type="page"/>
      </w:r>
      <w:r>
        <w:lastRenderedPageBreak/>
        <w:t>Preface</w:t>
      </w:r>
    </w:p>
    <w:p w14:paraId="00000030"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The voice of the wise, as expressed in wisdom literature, reaches back into prehistory. From oral traditions long since forgotten to the shared wisdom in our tweets, the communication of experience and knowledge has continued wherever tribes, clans and families have roamed across the face of our planet.</w:t>
      </w:r>
    </w:p>
    <w:p w14:paraId="00000031"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 xml:space="preserve">In honor of this priceless Gift of Heaven I publish this collection of wisdom that I myself have gleaned in my brief life. I first started sharing these as tweets beginning in late 2008, shortly after I had registered with Twitter. Last year I had the good sense to save the 2,400 or so tweets I had created by that time, which was a good thing: there is a 3,200-tweet access limit. Using </w:t>
      </w:r>
      <w:proofErr w:type="spellStart"/>
      <w:r>
        <w:rPr>
          <w:rFonts w:eastAsia="Times New Roman" w:cs="Times New Roman"/>
          <w:color w:val="000000"/>
        </w:rPr>
        <w:t>TweetBackup</w:t>
      </w:r>
      <w:proofErr w:type="spellEnd"/>
      <w:r>
        <w:rPr>
          <w:rFonts w:eastAsia="Times New Roman" w:cs="Times New Roman"/>
          <w:color w:val="000000"/>
        </w:rPr>
        <w:t xml:space="preserve"> I exported the most recent 3,200 tweets so that I could, from a complete collection, publish my original material in this book.</w:t>
      </w:r>
    </w:p>
    <w:p w14:paraId="00000032"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bookmarkStart w:id="7" w:name="_heading=h.1t3h5sf" w:colFirst="0" w:colLast="0"/>
      <w:bookmarkEnd w:id="7"/>
      <w:r>
        <w:rPr>
          <w:rFonts w:eastAsia="Times New Roman" w:cs="Times New Roman"/>
          <w:color w:val="000000"/>
        </w:rPr>
        <w:lastRenderedPageBreak/>
        <w:t>I’ve arranged the tweets in chronological order of 23 tweets per chapter. When completed (if I chose to publish no more “</w:t>
      </w:r>
      <w:proofErr w:type="spellStart"/>
      <w:r>
        <w:rPr>
          <w:rFonts w:eastAsia="Times New Roman" w:cs="Times New Roman"/>
          <w:color w:val="000000"/>
        </w:rPr>
        <w:t>tweetverbs</w:t>
      </w:r>
      <w:proofErr w:type="spellEnd"/>
      <w:r>
        <w:rPr>
          <w:rFonts w:eastAsia="Times New Roman" w:cs="Times New Roman"/>
          <w:color w:val="000000"/>
        </w:rPr>
        <w:t>”) that would come to around 29 chapters (excluding retweets and non-wisdom material).</w:t>
      </w:r>
    </w:p>
    <w:p w14:paraId="00000033" w14:textId="77777777" w:rsidR="00DF41FC" w:rsidRDefault="00000000">
      <w:pPr>
        <w:pBdr>
          <w:top w:val="nil"/>
          <w:left w:val="nil"/>
          <w:bottom w:val="nil"/>
          <w:right w:val="nil"/>
          <w:between w:val="nil"/>
        </w:pBdr>
        <w:spacing w:before="72" w:after="72"/>
        <w:ind w:firstLine="288"/>
        <w:rPr>
          <w:rFonts w:eastAsia="Times New Roman" w:cs="Times New Roman"/>
          <w:color w:val="000000"/>
        </w:rPr>
      </w:pPr>
      <w:r>
        <w:rPr>
          <w:rFonts w:eastAsia="Times New Roman" w:cs="Times New Roman"/>
          <w:color w:val="000000"/>
        </w:rPr>
        <w:t>In any case, it is my prayer that you, Kind Reader, will find something here to give you guidance, wisdom and (most of all) a more Heavenly perspective.</w:t>
      </w:r>
    </w:p>
    <w:p w14:paraId="00000034" w14:textId="77777777" w:rsidR="00DF41FC" w:rsidRDefault="00000000">
      <w:pPr>
        <w:pStyle w:val="Heading1"/>
        <w:pageBreakBefore w:val="0"/>
      </w:pPr>
      <w:bookmarkStart w:id="8" w:name="_heading=h.2s8eyo1" w:colFirst="0" w:colLast="0"/>
      <w:bookmarkEnd w:id="8"/>
      <w:r>
        <w:br w:type="page"/>
      </w:r>
      <w:bookmarkStart w:id="9" w:name="bookmark=id.4d34og8" w:colFirst="0" w:colLast="0"/>
      <w:bookmarkEnd w:id="9"/>
      <w:r>
        <w:lastRenderedPageBreak/>
        <w:t>1</w:t>
      </w:r>
    </w:p>
    <w:p w14:paraId="00000035" w14:textId="77777777" w:rsidR="00DF41FC" w:rsidRDefault="00000000">
      <w:sdt>
        <w:sdtPr>
          <w:tag w:val="goog_rdk_1"/>
          <w:id w:val="1605298556"/>
        </w:sdtPr>
        <w:sdtContent>
          <w:ins w:id="10" w:author="Calvin Mitchell" w:date="2022-09-20T23:07:00Z">
            <w:r>
              <w:t>X</w:t>
            </w:r>
          </w:ins>
        </w:sdtContent>
      </w:sdt>
      <w:r>
        <w:t>07-Nov-2008: A prayer life without worship will always be incomplete; a stillborn child.</w:t>
      </w:r>
    </w:p>
    <w:p w14:paraId="00000036" w14:textId="77777777" w:rsidR="00DF41FC" w:rsidRDefault="00000000">
      <w:sdt>
        <w:sdtPr>
          <w:tag w:val="goog_rdk_3"/>
          <w:id w:val="-1426726205"/>
        </w:sdtPr>
        <w:sdtContent>
          <w:ins w:id="11" w:author="Calvin Mitchell" w:date="2022-09-20T23:17:00Z">
            <w:r>
              <w:t>X</w:t>
            </w:r>
          </w:ins>
        </w:sdtContent>
      </w:sdt>
      <w:r>
        <w:t>27-Nov-2008: It's hard to hear the Voice of God when my heart is making so much noise!</w:t>
      </w:r>
    </w:p>
    <w:p w14:paraId="00000037" w14:textId="77777777" w:rsidR="00DF41FC" w:rsidRDefault="00000000">
      <w:sdt>
        <w:sdtPr>
          <w:tag w:val="goog_rdk_5"/>
          <w:id w:val="-844169582"/>
        </w:sdtPr>
        <w:sdtContent>
          <w:ins w:id="12" w:author="Calvin Mitchell" w:date="2022-09-20T23:25:00Z">
            <w:r>
              <w:t>X</w:t>
            </w:r>
          </w:ins>
        </w:sdtContent>
      </w:sdt>
      <w:r>
        <w:t>03-Dec-2008: I never got to know the father of my flesh; yet perhaps the greater tragedy is not getting to know the Father of my spirit.</w:t>
      </w:r>
    </w:p>
    <w:p w14:paraId="00000038" w14:textId="77777777" w:rsidR="00DF41FC" w:rsidRDefault="00000000">
      <w:r>
        <w:t>X05-Dec-2008: Arguing with the Devil is extremely dangerous because far too often we share his point of view.</w:t>
      </w:r>
    </w:p>
    <w:p w14:paraId="00000039" w14:textId="77777777" w:rsidR="00DF41FC" w:rsidRDefault="00000000">
      <w:r>
        <w:t>X18-Jan-2009: Don't worry...be obedient!</w:t>
      </w:r>
    </w:p>
    <w:p w14:paraId="0000003A" w14:textId="77777777" w:rsidR="00DF41FC" w:rsidRDefault="00000000">
      <w:r>
        <w:t>X07-Jan-2009: What is often overlooked by children but frequently demanded by grown-ups? An explanation.</w:t>
      </w:r>
    </w:p>
    <w:p w14:paraId="0000003B" w14:textId="77777777" w:rsidR="00DF41FC" w:rsidRDefault="00000000">
      <w:r>
        <w:t>X09-Jan-2009: The Bible goes into far more detail regarding how the world will end than how the world began.</w:t>
      </w:r>
    </w:p>
    <w:p w14:paraId="0000003C" w14:textId="77777777" w:rsidR="00DF41FC" w:rsidRDefault="00000000">
      <w:r>
        <w:t>X13-Jan-2009: Without the Holy Spirit of Christ humanity has no defense against the Devil, the world or even our own lower natures.</w:t>
      </w:r>
    </w:p>
    <w:p w14:paraId="0000003D" w14:textId="77777777" w:rsidR="00DF41FC" w:rsidRDefault="00000000">
      <w:r>
        <w:t>X19-Jan-2009: Among life's greatest agonies is being misunderstood.</w:t>
      </w:r>
    </w:p>
    <w:p w14:paraId="0000003E" w14:textId="77777777" w:rsidR="00DF41FC" w:rsidRDefault="00000000">
      <w:r>
        <w:t>X26-Jan-2009: Today was great--except for the sleeping, eating, working...</w:t>
      </w:r>
    </w:p>
    <w:p w14:paraId="0000003F" w14:textId="77777777" w:rsidR="00DF41FC" w:rsidRDefault="00000000">
      <w:r>
        <w:lastRenderedPageBreak/>
        <w:t>X27-Jan-2009: Why is it that companies don't give their employees time to complete Web- and Computer-based training courses?</w:t>
      </w:r>
    </w:p>
    <w:p w14:paraId="00000040" w14:textId="77777777" w:rsidR="00DF41FC" w:rsidRDefault="00000000">
      <w:r>
        <w:t>X06-Feb-2009: Winning is fun and success is great; but far more fulfilling is standing firm and being true!</w:t>
      </w:r>
    </w:p>
    <w:p w14:paraId="00000041" w14:textId="77777777" w:rsidR="00DF41FC" w:rsidRDefault="00000000">
      <w:r>
        <w:t>X07-Feb-2009: We are all figments of the Divine Imagination--and what an Imagination!</w:t>
      </w:r>
    </w:p>
    <w:p w14:paraId="00000042" w14:textId="77777777" w:rsidR="00DF41FC" w:rsidRDefault="00000000">
      <w:r>
        <w:t>X08-Feb-2009: God knows things about the people around you that you have no idea of; if one of those things comes to light, it is for a reason.</w:t>
      </w:r>
    </w:p>
    <w:p w14:paraId="00000043" w14:textId="77777777" w:rsidR="00DF41FC" w:rsidRDefault="00000000">
      <w:r>
        <w:t>X12-Feb-2009a: Love is so much more than just a feeling...It's a decision to treat someone as good or better than you treat yourself!</w:t>
      </w:r>
    </w:p>
    <w:p w14:paraId="00000044" w14:textId="77777777" w:rsidR="00DF41FC" w:rsidRDefault="00000000">
      <w:r>
        <w:t>X12-Feb-2009b: On this St. Valentine's Day I ask myself "How can I avoid taking my wife for granted? Why did God pick this woman for me?</w:t>
      </w:r>
    </w:p>
    <w:p w14:paraId="00000045" w14:textId="77777777" w:rsidR="00DF41FC" w:rsidRDefault="00000000">
      <w:r>
        <w:t>X12-Feb-2009c: If every person is an Act of God, what can my wife teach me about God?</w:t>
      </w:r>
    </w:p>
    <w:p w14:paraId="00000046" w14:textId="77777777" w:rsidR="00DF41FC" w:rsidRDefault="00000000">
      <w:r>
        <w:t>X12-Feb-2009d: There's so many things about my wife I don’t understand...but when we're alone together and quiet, she gives me LIFE!</w:t>
      </w:r>
    </w:p>
    <w:p w14:paraId="00000047" w14:textId="77777777" w:rsidR="00DF41FC" w:rsidRDefault="00000000">
      <w:r>
        <w:t>X23-Feb-2009a: It is neither intelligence nor power that makes us gods...but Mercy and Compassion.</w:t>
      </w:r>
    </w:p>
    <w:p w14:paraId="00000048" w14:textId="77777777" w:rsidR="00DF41FC" w:rsidRDefault="00000000">
      <w:r>
        <w:t>X23-Feb-2009b: You're not really an American unless you're addicted to something.</w:t>
      </w:r>
    </w:p>
    <w:p w14:paraId="00000049" w14:textId="77777777" w:rsidR="00DF41FC" w:rsidRDefault="00000000">
      <w:r>
        <w:lastRenderedPageBreak/>
        <w:t>X25-Feb-2009: So.</w:t>
      </w:r>
      <w:proofErr w:type="gramStart"/>
      <w:r>
        <w:t>..which</w:t>
      </w:r>
      <w:proofErr w:type="gramEnd"/>
      <w:r>
        <w:t xml:space="preserve"> is better: loving God or being loved by God?</w:t>
      </w:r>
    </w:p>
    <w:p w14:paraId="0000004A" w14:textId="77777777" w:rsidR="00DF41FC" w:rsidRDefault="00000000">
      <w:r>
        <w:t>X26-Feb-2009a: Mercy is never fair.</w:t>
      </w:r>
    </w:p>
    <w:p w14:paraId="0000004B" w14:textId="77777777" w:rsidR="00DF41FC" w:rsidRDefault="00000000">
      <w:r>
        <w:t>X26-Feb-2009b: A nation of debtors is a nation of slaves.</w:t>
      </w:r>
    </w:p>
    <w:p w14:paraId="0000004C" w14:textId="77777777" w:rsidR="00DF41FC" w:rsidRDefault="00000000">
      <w:pPr>
        <w:pStyle w:val="Heading1"/>
        <w:pageBreakBefore w:val="0"/>
      </w:pPr>
      <w:bookmarkStart w:id="13" w:name="_heading=h.3rdcrjn" w:colFirst="0" w:colLast="0"/>
      <w:bookmarkEnd w:id="13"/>
      <w:r>
        <w:br w:type="page"/>
      </w:r>
      <w:bookmarkStart w:id="14" w:name="bookmark=id.17dp8vu" w:colFirst="0" w:colLast="0"/>
      <w:bookmarkEnd w:id="14"/>
      <w:r>
        <w:lastRenderedPageBreak/>
        <w:t>2</w:t>
      </w:r>
    </w:p>
    <w:p w14:paraId="0000004D" w14:textId="77777777" w:rsidR="00DF41FC" w:rsidRDefault="00000000">
      <w:r>
        <w:t xml:space="preserve">X29-Feb-2009: Yehoshua Ha </w:t>
      </w:r>
      <w:proofErr w:type="spellStart"/>
      <w:r>
        <w:t>Meshiach</w:t>
      </w:r>
      <w:proofErr w:type="spellEnd"/>
      <w:r>
        <w:t xml:space="preserve">: Jesus </w:t>
      </w:r>
      <w:proofErr w:type="gramStart"/>
      <w:r>
        <w:t>The</w:t>
      </w:r>
      <w:proofErr w:type="gramEnd"/>
      <w:r>
        <w:t xml:space="preserve"> Christ: The Living Word...The Last Word!</w:t>
      </w:r>
    </w:p>
    <w:p w14:paraId="0000004E" w14:textId="77777777" w:rsidR="00DF41FC" w:rsidRDefault="00000000">
      <w:r>
        <w:t>X04-Mar-2009: What a wonder is sentience: not only am I to God, but I am to myself!</w:t>
      </w:r>
    </w:p>
    <w:p w14:paraId="0000004F" w14:textId="77777777" w:rsidR="00DF41FC" w:rsidRDefault="00000000">
      <w:r>
        <w:t>X10-Mar-2009: We are nothing to God; God is EVERYTHING to us!</w:t>
      </w:r>
    </w:p>
    <w:p w14:paraId="00000050" w14:textId="77777777" w:rsidR="00DF41FC" w:rsidRDefault="00000000">
      <w:r>
        <w:t>X11-Mar-2009a: We cannot always change what we see...but we can always change how we see it.</w:t>
      </w:r>
    </w:p>
    <w:p w14:paraId="00000051" w14:textId="41600870" w:rsidR="00DF41FC" w:rsidRDefault="00B062CC">
      <w:r>
        <w:t>X11-Mar-2009a: God spends 100% of His Time thinking about us...how much time do we spend thinking about Him?</w:t>
      </w:r>
    </w:p>
    <w:p w14:paraId="00000052" w14:textId="57A2E6FC" w:rsidR="00DF41FC" w:rsidRDefault="007B555C">
      <w:r>
        <w:t>X12-Mar-2009b: The ONLY people going to Hell are those who COULD NOT FORGIVE!</w:t>
      </w:r>
    </w:p>
    <w:p w14:paraId="00000053" w14:textId="647121A1" w:rsidR="00DF41FC" w:rsidRDefault="009040BE">
      <w:r>
        <w:t>X19-Mar-2009: What's going on INSIDE of you is far more potent, effectual and real—to you--than what's going on outside of you.</w:t>
      </w:r>
    </w:p>
    <w:p w14:paraId="00000054" w14:textId="2A470C8B" w:rsidR="00DF41FC" w:rsidRDefault="00B33430">
      <w:r>
        <w:t>X23-Mar-2009a: A God-less life is truly pointless.</w:t>
      </w:r>
    </w:p>
    <w:p w14:paraId="00000055" w14:textId="39C690D0" w:rsidR="00DF41FC" w:rsidRDefault="00F0626C">
      <w:r>
        <w:t>X23-Mar-2009b: It's just a shame that so many would rather lead a pointless life than submit to Divine Authority.</w:t>
      </w:r>
    </w:p>
    <w:p w14:paraId="00000056" w14:textId="7474E496" w:rsidR="00DF41FC" w:rsidRDefault="00F0626C">
      <w:r>
        <w:t>X11-Apr-2009: We are all inside of God...is God inside of us?</w:t>
      </w:r>
    </w:p>
    <w:p w14:paraId="00000057" w14:textId="73260CEC" w:rsidR="00DF41FC" w:rsidRDefault="00A32C80">
      <w:r>
        <w:t>X12-Apr-2009a: Life is all about relationships.</w:t>
      </w:r>
    </w:p>
    <w:p w14:paraId="00000058" w14:textId="4FC0763F" w:rsidR="00DF41FC" w:rsidRDefault="00A96D35">
      <w:r>
        <w:lastRenderedPageBreak/>
        <w:t>xxx12-Apr-2009b: Had Divine Appointments at church today AND yesterday...I just LOVE when that happens!</w:t>
      </w:r>
    </w:p>
    <w:p w14:paraId="00000059" w14:textId="68C98CBC" w:rsidR="00DF41FC" w:rsidRDefault="00646F9E">
      <w:r>
        <w:t>X18-Apr-2009a: The truth is that scientists have had to admit that they're lost beyond the Big Bang.</w:t>
      </w:r>
    </w:p>
    <w:p w14:paraId="0000005A" w14:textId="64899535" w:rsidR="00DF41FC" w:rsidRDefault="007500D0">
      <w:r>
        <w:t>xxx18-Apr-2009b: If there is ANY TRUTH to religion, then religion is just another part of science.</w:t>
      </w:r>
    </w:p>
    <w:p w14:paraId="0000005B" w14:textId="2B121482" w:rsidR="00DF41FC" w:rsidRDefault="007500D0">
      <w:r>
        <w:t>X18-Apr-2009c: To equate science and evolution (considering the MOUNTAIN of evidence against evolution) would be premature, I think!</w:t>
      </w:r>
    </w:p>
    <w:p w14:paraId="0000005C" w14:textId="5EFDF8CD" w:rsidR="00DF41FC" w:rsidRDefault="00CB66F5">
      <w:r>
        <w:t xml:space="preserve">X18-Apr-2009d: To prove evolution, so-called science has completely </w:t>
      </w:r>
      <w:r w:rsidR="00817975">
        <w:t>skewered</w:t>
      </w:r>
      <w:r>
        <w:t xml:space="preserve"> the chronological, geological and human timelines.</w:t>
      </w:r>
    </w:p>
    <w:p w14:paraId="0000005D" w14:textId="732E74F9" w:rsidR="00DF41FC" w:rsidRDefault="0051067C">
      <w:r>
        <w:t>X18-Apr-2009e: The idea of God introduces the concept of accountability.</w:t>
      </w:r>
    </w:p>
    <w:p w14:paraId="0000005E" w14:textId="7C2D6F08" w:rsidR="00DF41FC" w:rsidRDefault="00325C45">
      <w:r>
        <w:t>X18-Apr-2009f: Without accountability, there is no foundation for human law or human hope.</w:t>
      </w:r>
    </w:p>
    <w:p w14:paraId="0000005F" w14:textId="6B98FA3B" w:rsidR="00DF41FC" w:rsidRDefault="003F2CAE">
      <w:r>
        <w:t>X18-Apr-2009g: Without accountability, man can call himself God (humanitarianism, evolution's twin sister).</w:t>
      </w:r>
    </w:p>
    <w:p w14:paraId="00000060" w14:textId="11783E8F" w:rsidR="00DF41FC" w:rsidRDefault="000C7599">
      <w:r>
        <w:t>X18-Apr-2009h: That which is Ultimate cannot be Ultimate unless "it"</w:t>
      </w:r>
      <w:r w:rsidR="00B80A61">
        <w:t xml:space="preserve"> (He)</w:t>
      </w:r>
      <w:r>
        <w:t xml:space="preserve"> is also PERSONAL.</w:t>
      </w:r>
    </w:p>
    <w:p w14:paraId="00000061" w14:textId="67B5DC6B" w:rsidR="00DF41FC" w:rsidRDefault="00A8379B">
      <w:r>
        <w:t>X18-Apr-2009i: An impersonal god is not God at all; that is why the God of the Hebrews named Himself "I AM".</w:t>
      </w:r>
    </w:p>
    <w:p w14:paraId="00000062" w14:textId="43D79F44" w:rsidR="00DF41FC" w:rsidRDefault="00A8379B">
      <w:r>
        <w:t>X18-Apr-2009j: Self-awareness is the second most precious gift God has given us; the first is God-awareness.</w:t>
      </w:r>
    </w:p>
    <w:p w14:paraId="00000063" w14:textId="1240E666" w:rsidR="00DF41FC" w:rsidRDefault="00A8379B">
      <w:r>
        <w:lastRenderedPageBreak/>
        <w:t>X18-Apr-2009k: Self-awareness without God-awareness is just self-worship, from which comes humanitarianism and evolutionary theory.</w:t>
      </w:r>
    </w:p>
    <w:p w14:paraId="00000064" w14:textId="77777777" w:rsidR="00DF41FC" w:rsidRDefault="00000000">
      <w:pPr>
        <w:pStyle w:val="Heading1"/>
        <w:pageBreakBefore w:val="0"/>
      </w:pPr>
      <w:bookmarkStart w:id="15" w:name="_heading=h.lnxbz9" w:colFirst="0" w:colLast="0"/>
      <w:bookmarkEnd w:id="15"/>
      <w:r>
        <w:br w:type="page"/>
      </w:r>
      <w:bookmarkStart w:id="16" w:name="bookmark=id.26in1rg" w:colFirst="0" w:colLast="0"/>
      <w:bookmarkEnd w:id="16"/>
      <w:r>
        <w:lastRenderedPageBreak/>
        <w:t>3</w:t>
      </w:r>
    </w:p>
    <w:p w14:paraId="00000065" w14:textId="02DA1E14" w:rsidR="00DF41FC" w:rsidRDefault="00B672E9">
      <w:r>
        <w:t>X18-Apr-2009l: Evolution is a theory (not a law) for a reason.</w:t>
      </w:r>
    </w:p>
    <w:p w14:paraId="00000066" w14:textId="38AF34DA" w:rsidR="00DF41FC" w:rsidRDefault="00163C37">
      <w:r>
        <w:t>X23-Apr-2009: There is no science without God.</w:t>
      </w:r>
    </w:p>
    <w:p w14:paraId="00000067" w14:textId="7FF5E710" w:rsidR="00DF41FC" w:rsidRDefault="000B1F27">
      <w:r>
        <w:t>X28-Apr-2009a: Creation Wonder: A point at the Sun's equator takes 25 days to rotate, while points 15° from the sun's north and south poles takes 34 days.</w:t>
      </w:r>
    </w:p>
    <w:p w14:paraId="00000068" w14:textId="3940942A" w:rsidR="00DF41FC" w:rsidRDefault="000B1F27">
      <w:r>
        <w:t>X28-Apr-2009b: Creation Wonder: Sun is moving at 600,000 miles per hour around the center of the galaxy, or 100,000 m.p.h. faster than past calculations.</w:t>
      </w:r>
    </w:p>
    <w:p w14:paraId="00000069" w14:textId="6C98E5E2" w:rsidR="00DF41FC" w:rsidRDefault="000B1F27">
      <w:r>
        <w:t>X31-May-2009: Been told my tweets are a bit ambiguous, so here's a moment of clarity: God is running your life...whether you believe He exists or not.</w:t>
      </w:r>
    </w:p>
    <w:p w14:paraId="0000006A" w14:textId="2A7CB4D8" w:rsidR="00DF41FC" w:rsidRDefault="00FE4406">
      <w:r>
        <w:t xml:space="preserve">X29-Jul-2009: Truth belongs to no one; It is </w:t>
      </w:r>
      <w:proofErr w:type="spellStart"/>
      <w:proofErr w:type="gramStart"/>
      <w:r>
        <w:t>It's</w:t>
      </w:r>
      <w:proofErr w:type="spellEnd"/>
      <w:proofErr w:type="gramEnd"/>
      <w:r>
        <w:t xml:space="preserve"> own Master...and ours.</w:t>
      </w:r>
    </w:p>
    <w:p w14:paraId="0000006B" w14:textId="39E11044" w:rsidR="00DF41FC" w:rsidRDefault="00F33D64">
      <w:r>
        <w:t>X20-Aug-2009: When your back is against the wall, you don't have to look behind you.</w:t>
      </w:r>
    </w:p>
    <w:p w14:paraId="0000006C" w14:textId="3980D86D" w:rsidR="00DF41FC" w:rsidRDefault="00395BAD">
      <w:r>
        <w:t>X23-Aug-2009: In the annals of spirituality EVERYTHING points to Jesus Christ.</w:t>
      </w:r>
    </w:p>
    <w:p w14:paraId="0000006D" w14:textId="6966ABF3" w:rsidR="00DF41FC" w:rsidRDefault="00225B47">
      <w:r>
        <w:t>X25-Aug-2009: I believe that God gave humanity 14,000 years of free will; so that when He takes it away, we won't miss it.</w:t>
      </w:r>
    </w:p>
    <w:p w14:paraId="0000006E" w14:textId="0FC3B0DB" w:rsidR="00DF41FC" w:rsidRDefault="00910C52">
      <w:r>
        <w:t>X26-Aug-2009a: Free Will is great...as long as you're making the choices God approves of.</w:t>
      </w:r>
    </w:p>
    <w:p w14:paraId="0000006F" w14:textId="64B1C814" w:rsidR="00DF41FC" w:rsidRDefault="005D6090">
      <w:r>
        <w:lastRenderedPageBreak/>
        <w:t>X26-Aug-2009b: If Free Will puts you in Hell...what was the point???</w:t>
      </w:r>
    </w:p>
    <w:p w14:paraId="00000070" w14:textId="71E88FC9" w:rsidR="00DF41FC" w:rsidRDefault="008E1D32">
      <w:r>
        <w:t>X26-Aug-2009c: Everyone's an idiot about something!</w:t>
      </w:r>
    </w:p>
    <w:p w14:paraId="00000071" w14:textId="208C2E22" w:rsidR="00DF41FC" w:rsidRDefault="00C754AA">
      <w:r>
        <w:t>X</w:t>
      </w:r>
      <w:r w:rsidR="00000000">
        <w:t>02-Sep-2009a: Guilt is just another expression of the ego.</w:t>
      </w:r>
    </w:p>
    <w:p w14:paraId="00000072" w14:textId="77777777" w:rsidR="00DF41FC" w:rsidRDefault="00000000">
      <w:r>
        <w:t>02-Sep-2009b: I believe in the Primal Scream.</w:t>
      </w:r>
    </w:p>
    <w:p w14:paraId="00000073" w14:textId="77777777" w:rsidR="00DF41FC" w:rsidRDefault="00000000">
      <w:r>
        <w:t>04-Sep-2009a: The Holy Spirit is God, and all men must be filled with Him.</w:t>
      </w:r>
    </w:p>
    <w:p w14:paraId="00000074" w14:textId="77777777" w:rsidR="00DF41FC" w:rsidRDefault="00000000">
      <w:r>
        <w:t>04-Sep-2009b: Those I encounter in my everyday life are either victims or beneficiaries of my relationship with God.</w:t>
      </w:r>
    </w:p>
    <w:p w14:paraId="00000075" w14:textId="77777777" w:rsidR="00DF41FC" w:rsidRDefault="00000000">
      <w:r>
        <w:t>05-Sep-2009: Happy Sabbath, Earth!</w:t>
      </w:r>
    </w:p>
    <w:p w14:paraId="00000076" w14:textId="77777777" w:rsidR="00DF41FC" w:rsidRDefault="00000000">
      <w:r>
        <w:t>06-Sep-2009a: Is serving people's needs equivalent to serving their will?</w:t>
      </w:r>
    </w:p>
    <w:p w14:paraId="00000077" w14:textId="77777777" w:rsidR="00DF41FC" w:rsidRDefault="00000000">
      <w:r>
        <w:t>06-Sep-2009b: The past couple of months have been very challenging...but it beats being dead (LOL)!</w:t>
      </w:r>
    </w:p>
    <w:p w14:paraId="00000078" w14:textId="77777777" w:rsidR="00DF41FC" w:rsidRDefault="00000000">
      <w:r>
        <w:t>07-Sep-2009a: Only GOD could come up with the idea of using death to destroy death!!!</w:t>
      </w:r>
    </w:p>
    <w:p w14:paraId="00000079" w14:textId="77777777" w:rsidR="00DF41FC" w:rsidRDefault="00000000">
      <w:r>
        <w:t xml:space="preserve">07-Sep-2009b: The Goal of Life is to Worship, Obey and Serve </w:t>
      </w:r>
      <w:proofErr w:type="gramStart"/>
      <w:r>
        <w:t>The</w:t>
      </w:r>
      <w:proofErr w:type="gramEnd"/>
      <w:r>
        <w:t xml:space="preserve"> Godhead.</w:t>
      </w:r>
    </w:p>
    <w:p w14:paraId="0000007A" w14:textId="77777777" w:rsidR="00DF41FC" w:rsidRDefault="00000000">
      <w:r>
        <w:t>13-Sep-2009: GOD is my Home...and I am His!</w:t>
      </w:r>
    </w:p>
    <w:p w14:paraId="0000007B" w14:textId="77777777" w:rsidR="00DF41FC" w:rsidRDefault="00000000">
      <w:r>
        <w:t xml:space="preserve">15-Sep-2009: </w:t>
      </w:r>
      <w:proofErr w:type="spellStart"/>
      <w:r>
        <w:t>Ohhhh</w:t>
      </w:r>
      <w:proofErr w:type="spellEnd"/>
      <w:r>
        <w:t>...when will I ever be appreciated for the man I should've been!?!</w:t>
      </w:r>
    </w:p>
    <w:p w14:paraId="0000007C" w14:textId="77777777" w:rsidR="00DF41FC" w:rsidRDefault="00000000">
      <w:pPr>
        <w:pStyle w:val="Heading1"/>
        <w:pageBreakBefore w:val="0"/>
      </w:pPr>
      <w:bookmarkStart w:id="17" w:name="_heading=h.1ksv4uv" w:colFirst="0" w:colLast="0"/>
      <w:bookmarkEnd w:id="17"/>
      <w:r>
        <w:br w:type="page"/>
      </w:r>
      <w:bookmarkStart w:id="18" w:name="bookmark=id.35nkun2" w:colFirst="0" w:colLast="0"/>
      <w:bookmarkEnd w:id="18"/>
      <w:r>
        <w:lastRenderedPageBreak/>
        <w:t>4</w:t>
      </w:r>
    </w:p>
    <w:p w14:paraId="0000007D" w14:textId="77777777" w:rsidR="00DF41FC" w:rsidRDefault="00000000">
      <w:r>
        <w:t>19-Sep-2009: The Acts of the Apostles mentions thirty-two countries, fifty-four cities and nine islands without a factual or historical error.</w:t>
      </w:r>
    </w:p>
    <w:p w14:paraId="0000007E" w14:textId="77777777" w:rsidR="00DF41FC" w:rsidRDefault="00000000">
      <w:r>
        <w:t>23-Sep-2009: Maybe...just maybe...maybe monsters need love, too.</w:t>
      </w:r>
    </w:p>
    <w:p w14:paraId="0000007F" w14:textId="77777777" w:rsidR="00DF41FC" w:rsidRDefault="00000000">
      <w:r>
        <w:t>07-Oct-2009: God is Everything you want to be!</w:t>
      </w:r>
    </w:p>
    <w:p w14:paraId="00000080" w14:textId="77777777" w:rsidR="00DF41FC" w:rsidRDefault="00000000">
      <w:r>
        <w:t>22-Oct-2009a: Failure is assured to the one who stops trying.</w:t>
      </w:r>
    </w:p>
    <w:p w14:paraId="00000081" w14:textId="77777777" w:rsidR="00DF41FC" w:rsidRDefault="00000000">
      <w:r>
        <w:t>22-Oct-2009b: Failure is assured to the one who stops trying.</w:t>
      </w:r>
    </w:p>
    <w:p w14:paraId="00000082" w14:textId="77777777" w:rsidR="00DF41FC" w:rsidRDefault="00000000">
      <w:r>
        <w:t>27-Oct-2009a: LOVE is being as tolerant of your flaws as I am of my own.</w:t>
      </w:r>
    </w:p>
    <w:p w14:paraId="00000083" w14:textId="77777777" w:rsidR="00DF41FC" w:rsidRDefault="00000000">
      <w:r>
        <w:t>27-Oct-2009b: True Faith is believing in God enough to place His Revealed Will above my own.</w:t>
      </w:r>
    </w:p>
    <w:p w14:paraId="00000084" w14:textId="77777777" w:rsidR="00DF41FC" w:rsidRDefault="00000000">
      <w:r>
        <w:t>01-Nov-2009: God is not looking for hands...He's looking for gloves!</w:t>
      </w:r>
    </w:p>
    <w:p w14:paraId="00000085" w14:textId="77777777" w:rsidR="00DF41FC" w:rsidRDefault="00000000">
      <w:r>
        <w:t>03-Nov-2009: What drives you to give yourself to a cause bigger than you? LOVE.</w:t>
      </w:r>
    </w:p>
    <w:p w14:paraId="00000086" w14:textId="77777777" w:rsidR="00DF41FC" w:rsidRDefault="00000000">
      <w:r>
        <w:t>18-Nov-2009: For hundreds of years a FLAT EARTH existed in Europe because of IGNORANCE; it is the same with FREE WILL.</w:t>
      </w:r>
    </w:p>
    <w:p w14:paraId="00000087" w14:textId="77777777" w:rsidR="00DF41FC" w:rsidRDefault="00000000">
      <w:r>
        <w:t xml:space="preserve">19-Nov-2009: It was the supreme Act of Humility for God, </w:t>
      </w:r>
      <w:proofErr w:type="gramStart"/>
      <w:r>
        <w:t>Who</w:t>
      </w:r>
      <w:proofErr w:type="gramEnd"/>
      <w:r>
        <w:t xml:space="preserve"> doesn't need anything, to create everything!</w:t>
      </w:r>
    </w:p>
    <w:p w14:paraId="00000088" w14:textId="77777777" w:rsidR="00DF41FC" w:rsidRDefault="00000000">
      <w:r>
        <w:lastRenderedPageBreak/>
        <w:t>25-Nov-2009: Could you look at the Mona Lisa and then say that Leonardo did not exist? Such are the men who speak under the cloak of science.</w:t>
      </w:r>
    </w:p>
    <w:p w14:paraId="00000089" w14:textId="77777777" w:rsidR="00DF41FC" w:rsidRDefault="00000000">
      <w:r>
        <w:t>26-Nov-2009a: I give thanks to the God and Father of our Lord Jesus Christ for another year of MERCIES!!!</w:t>
      </w:r>
    </w:p>
    <w:p w14:paraId="0000008A" w14:textId="77777777" w:rsidR="00DF41FC" w:rsidRDefault="00000000">
      <w:r>
        <w:t>26-Nov-2009b: When God dreams, it's called REALITY.</w:t>
      </w:r>
    </w:p>
    <w:p w14:paraId="0000008B" w14:textId="77777777" w:rsidR="00DF41FC" w:rsidRDefault="00000000">
      <w:r>
        <w:t>27-Nov-2009: ETERNAL LIFE: God's promise (covenant) to NEVER stop dreaming about you!</w:t>
      </w:r>
    </w:p>
    <w:p w14:paraId="0000008C" w14:textId="77777777" w:rsidR="00DF41FC" w:rsidRDefault="00000000">
      <w:r>
        <w:t>30-Nov-2009a: Spiritual Health: Doing what I know pleases God all of the time.</w:t>
      </w:r>
    </w:p>
    <w:p w14:paraId="0000008D" w14:textId="77777777" w:rsidR="00DF41FC" w:rsidRDefault="00000000">
      <w:r>
        <w:t>30-Nov-2009b: The Truth is that God's Will is not important enough to any of us.</w:t>
      </w:r>
    </w:p>
    <w:p w14:paraId="0000008E" w14:textId="77777777" w:rsidR="00DF41FC" w:rsidRDefault="00000000">
      <w:r>
        <w:t>30-Nov-2009c: No one comes near to God who is not called by God to do so.</w:t>
      </w:r>
    </w:p>
    <w:p w14:paraId="0000008F" w14:textId="77777777" w:rsidR="00DF41FC" w:rsidRDefault="00000000">
      <w:r>
        <w:t xml:space="preserve">01-Dec-2009: The Challenge of life is not to do God's </w:t>
      </w:r>
      <w:proofErr w:type="gramStart"/>
      <w:r>
        <w:t>Will,</w:t>
      </w:r>
      <w:proofErr w:type="gramEnd"/>
      <w:r>
        <w:t xml:space="preserve"> it is to do God's Will when your will is headed in another direction.</w:t>
      </w:r>
    </w:p>
    <w:p w14:paraId="00000090" w14:textId="77777777" w:rsidR="00DF41FC" w:rsidRDefault="00000000">
      <w:r>
        <w:t>03-Dec-2009: I was wrong about God. He's not any way near as vindictive, judgmental or self-righteous as I am.</w:t>
      </w:r>
    </w:p>
    <w:p w14:paraId="00000091" w14:textId="77777777" w:rsidR="00DF41FC" w:rsidRDefault="00000000">
      <w:r>
        <w:t>05-Dec-2009: Whether by Righteousness or Wickedness, we all exist to glorify God!</w:t>
      </w:r>
    </w:p>
    <w:p w14:paraId="00000092" w14:textId="77777777" w:rsidR="00DF41FC" w:rsidRDefault="00000000">
      <w:r>
        <w:t>06-Dec-2009: He is the Architect of the Cosmos and the Seat of Absolute Power...and my Daddy!</w:t>
      </w:r>
    </w:p>
    <w:p w14:paraId="00000093" w14:textId="77777777" w:rsidR="00DF41FC" w:rsidRDefault="00000000">
      <w:r>
        <w:t>11-Dec-2009: God is GENEROUS.</w:t>
      </w:r>
    </w:p>
    <w:p w14:paraId="00000094" w14:textId="77777777" w:rsidR="00DF41FC" w:rsidRDefault="00000000">
      <w:pPr>
        <w:pStyle w:val="Heading1"/>
        <w:pageBreakBefore w:val="0"/>
      </w:pPr>
      <w:bookmarkStart w:id="19" w:name="_heading=h.2jxsxqh" w:colFirst="0" w:colLast="0"/>
      <w:bookmarkEnd w:id="19"/>
      <w:r>
        <w:br w:type="page"/>
      </w:r>
      <w:bookmarkStart w:id="20" w:name="bookmark=id.44sinio" w:colFirst="0" w:colLast="0"/>
      <w:bookmarkEnd w:id="20"/>
      <w:r>
        <w:lastRenderedPageBreak/>
        <w:t>5</w:t>
      </w:r>
    </w:p>
    <w:p w14:paraId="00000095" w14:textId="77777777" w:rsidR="00DF41FC" w:rsidRDefault="00000000">
      <w:r>
        <w:t>17-Dec-2009a: How can a fish say there is no water? Yet men say there is no God!</w:t>
      </w:r>
    </w:p>
    <w:p w14:paraId="00000096" w14:textId="77777777" w:rsidR="00DF41FC" w:rsidRDefault="00000000">
      <w:r>
        <w:t>17-Dec-2009b: The Most Beautiful Person on Earth is NO MATCH for the Ugliest Person in Heaven.</w:t>
      </w:r>
    </w:p>
    <w:p w14:paraId="00000097" w14:textId="77777777" w:rsidR="00DF41FC" w:rsidRDefault="00000000">
      <w:r>
        <w:t>22-Dec-2009: Do you think that you know how to think?</w:t>
      </w:r>
    </w:p>
    <w:p w14:paraId="00000098" w14:textId="77777777" w:rsidR="00DF41FC" w:rsidRDefault="00000000">
      <w:r>
        <w:t>17-Jan-2010: Black Americans should be EXEMPT from taxation--there...I said it.</w:t>
      </w:r>
    </w:p>
    <w:p w14:paraId="00000099" w14:textId="77777777" w:rsidR="00DF41FC" w:rsidRDefault="00000000">
      <w:r>
        <w:t>26-Jan-2010: God is behind everything.</w:t>
      </w:r>
    </w:p>
    <w:p w14:paraId="0000009A" w14:textId="77777777" w:rsidR="00DF41FC" w:rsidRDefault="00000000">
      <w:r>
        <w:t>01-Feb-2010: Poll: As a believer, what would you do if you discovered that your church and God disagreed with each other?</w:t>
      </w:r>
    </w:p>
    <w:p w14:paraId="0000009B" w14:textId="77777777" w:rsidR="00DF41FC" w:rsidRDefault="00000000">
      <w:r>
        <w:t>10-Feb-2010: Earthquake?! In Chicago??? Here comes Jesus!</w:t>
      </w:r>
    </w:p>
    <w:p w14:paraId="0000009C" w14:textId="77777777" w:rsidR="00DF41FC" w:rsidRDefault="00000000">
      <w:r>
        <w:t xml:space="preserve">18-Feb-2010a: 1st rule of Twitter: you do not talk about </w:t>
      </w:r>
      <w:proofErr w:type="spellStart"/>
      <w:r>
        <w:t>FaceBook</w:t>
      </w:r>
      <w:proofErr w:type="spellEnd"/>
      <w:r>
        <w:t>. (dying of laughter).</w:t>
      </w:r>
    </w:p>
    <w:p w14:paraId="0000009D" w14:textId="77777777" w:rsidR="00DF41FC" w:rsidRDefault="00000000">
      <w:r>
        <w:t>18-Feb-2010b: The United States tax code was written by The Devil! His paw prints are all over it.</w:t>
      </w:r>
    </w:p>
    <w:p w14:paraId="0000009E" w14:textId="77777777" w:rsidR="00DF41FC" w:rsidRDefault="00000000">
      <w:r>
        <w:t>24-Feb-2010: People who don't talk about what's important wind up arguing about what's not.</w:t>
      </w:r>
    </w:p>
    <w:p w14:paraId="0000009F" w14:textId="77777777" w:rsidR="00DF41FC" w:rsidRDefault="00000000">
      <w:r>
        <w:t>25-Feb-2010: There are at least 2 kinds of Faith.</w:t>
      </w:r>
    </w:p>
    <w:p w14:paraId="000000A0" w14:textId="77777777" w:rsidR="00DF41FC" w:rsidRDefault="00000000">
      <w:r>
        <w:t>25-Feb-2010: There is the Stand-Still-and-Let-Satan-Take-His-Best-Shot kind of Faith.</w:t>
      </w:r>
    </w:p>
    <w:p w14:paraId="000000A1" w14:textId="77777777" w:rsidR="00DF41FC" w:rsidRDefault="00000000">
      <w:r>
        <w:t>25-Feb-2010: There is the Knock-Down-the-Gates-of-Hell-and-Set-Free-All-Prisoners kind of Faith.</w:t>
      </w:r>
    </w:p>
    <w:p w14:paraId="000000A2" w14:textId="77777777" w:rsidR="00DF41FC" w:rsidRDefault="00000000">
      <w:r>
        <w:lastRenderedPageBreak/>
        <w:t>25-Feb-2010: There is a time and place for either kind of Faith...the wisdom lies in knowing which is which.</w:t>
      </w:r>
    </w:p>
    <w:p w14:paraId="000000A3" w14:textId="77777777" w:rsidR="00DF41FC" w:rsidRDefault="00000000">
      <w:r>
        <w:t>28-Feb-2010: If you can't say 'No.' to Self, you can't say 'Yes.' to God.</w:t>
      </w:r>
    </w:p>
    <w:p w14:paraId="000000A4" w14:textId="77777777" w:rsidR="00DF41FC" w:rsidRDefault="00000000">
      <w:r>
        <w:t>28-Feb-2010: God is HOLY. Which means that God is WORTH MORE than you or I.</w:t>
      </w:r>
      <w:proofErr w:type="gramStart"/>
      <w:r>
        <w:t>..more</w:t>
      </w:r>
      <w:proofErr w:type="gramEnd"/>
      <w:r>
        <w:t xml:space="preserve"> than all the life in the Cosmos put together.</w:t>
      </w:r>
    </w:p>
    <w:p w14:paraId="000000A5" w14:textId="77777777" w:rsidR="00DF41FC" w:rsidRDefault="00000000">
      <w:r>
        <w:t xml:space="preserve">01-Mar-2010: The flesh is NEVER satisfied. </w:t>
      </w:r>
      <w:proofErr w:type="gramStart"/>
      <w:r>
        <w:t>Thus</w:t>
      </w:r>
      <w:proofErr w:type="gramEnd"/>
      <w:r>
        <w:t xml:space="preserve"> humanity is plunged into every kind of addiction to satiate the unforgiving beast.</w:t>
      </w:r>
    </w:p>
    <w:p w14:paraId="000000A6" w14:textId="77777777" w:rsidR="00DF41FC" w:rsidRDefault="00000000">
      <w:r>
        <w:t>01-Mar-2010: Only the Holy Spirit of Christ can truly quiet the flesh, providing fertile ground for discipline, self-control, and love towards others.</w:t>
      </w:r>
    </w:p>
    <w:p w14:paraId="000000A7" w14:textId="77777777" w:rsidR="00DF41FC" w:rsidRDefault="00000000">
      <w:r>
        <w:t>02-Mar-2010: Now's the time to kiss Christ's Ass...especially if you're expecting Him to save yours from The Judgment!</w:t>
      </w:r>
    </w:p>
    <w:p w14:paraId="000000A8" w14:textId="77777777" w:rsidR="00DF41FC" w:rsidRDefault="00000000">
      <w:r>
        <w:t>04-Mar-2010: Feeling is the reaction of the spirit to circumstance. Feeling is not Truth. Just because you feel angry it doesn't mean you should be.</w:t>
      </w:r>
    </w:p>
    <w:p w14:paraId="000000A9" w14:textId="77777777" w:rsidR="00DF41FC" w:rsidRDefault="00000000">
      <w:r>
        <w:t>11-Mar-2010a: What attracts us to the forbidden? It's forbidden!</w:t>
      </w:r>
    </w:p>
    <w:p w14:paraId="000000AA" w14:textId="77777777" w:rsidR="00DF41FC" w:rsidRDefault="00000000">
      <w:r>
        <w:t>11-Mar-2010b: God loves...but He never spoils.</w:t>
      </w:r>
    </w:p>
    <w:p w14:paraId="000000AB" w14:textId="77777777" w:rsidR="00DF41FC" w:rsidRDefault="00000000">
      <w:r>
        <w:t>17-Mar-2010: Every human that has ever lived will soon face either the Greatest Horror (God's Wrath) or the Greatest Pleasure (God's Mercy).</w:t>
      </w:r>
    </w:p>
    <w:p w14:paraId="000000AC" w14:textId="77777777" w:rsidR="00DF41FC" w:rsidRDefault="00000000">
      <w:pPr>
        <w:pStyle w:val="Heading1"/>
        <w:pageBreakBefore w:val="0"/>
      </w:pPr>
      <w:bookmarkStart w:id="21" w:name="_heading=h.3j2qqm3" w:colFirst="0" w:colLast="0"/>
      <w:bookmarkEnd w:id="21"/>
      <w:r>
        <w:br w:type="page"/>
      </w:r>
      <w:bookmarkStart w:id="22" w:name="bookmark=id.z337ya" w:colFirst="0" w:colLast="0"/>
      <w:bookmarkEnd w:id="22"/>
      <w:r>
        <w:lastRenderedPageBreak/>
        <w:t>6</w:t>
      </w:r>
    </w:p>
    <w:p w14:paraId="000000AD" w14:textId="77777777" w:rsidR="00DF41FC" w:rsidRDefault="00000000">
      <w:r>
        <w:t>18-Mar-2010a: You may call God unfair, yet your life is still in His Hand; perhaps it would be wiser to bow and worship than to provoke.</w:t>
      </w:r>
    </w:p>
    <w:p w14:paraId="000000AE" w14:textId="77777777" w:rsidR="00DF41FC" w:rsidRDefault="00000000">
      <w:r>
        <w:t>18-Mar-2010b: The whole world is on Death Row. A FULL PARDON is being offered by Jesus...take it!</w:t>
      </w:r>
    </w:p>
    <w:p w14:paraId="000000AF" w14:textId="77777777" w:rsidR="00DF41FC" w:rsidRDefault="00000000">
      <w:r>
        <w:t>18-Mar-2010c: The Day is coming when EVIL WILL NOT EXIST.</w:t>
      </w:r>
    </w:p>
    <w:p w14:paraId="000000B0" w14:textId="77777777" w:rsidR="00DF41FC" w:rsidRDefault="00000000">
      <w:r>
        <w:t>18-Mar-2010d: Satan is just another sinner.</w:t>
      </w:r>
    </w:p>
    <w:p w14:paraId="000000B1" w14:textId="77777777" w:rsidR="00DF41FC" w:rsidRDefault="00000000">
      <w:r>
        <w:t>24-Mar-2010a: Does the answer to life's most challenging questions really lie "within"?</w:t>
      </w:r>
    </w:p>
    <w:p w14:paraId="000000B2" w14:textId="77777777" w:rsidR="00DF41FC" w:rsidRDefault="00000000">
      <w:r>
        <w:t>24-Mar-2010b: Do demons exist?</w:t>
      </w:r>
    </w:p>
    <w:p w14:paraId="000000B3" w14:textId="77777777" w:rsidR="00DF41FC" w:rsidRDefault="00000000">
      <w:r>
        <w:t>29-Mar-2010: Terrorists are children of the Devil...COWARDS...just like their daddy.</w:t>
      </w:r>
    </w:p>
    <w:p w14:paraId="000000B4" w14:textId="77777777" w:rsidR="00DF41FC" w:rsidRDefault="00000000">
      <w:r>
        <w:t>03-Apr-2010: It's a strange thing: we are all sinners, but we are "shocked" and "appalled" when one of us sins!</w:t>
      </w:r>
    </w:p>
    <w:p w14:paraId="000000B5" w14:textId="77777777" w:rsidR="00DF41FC" w:rsidRDefault="00000000">
      <w:r>
        <w:t>08-Apr-2010a: Our egos are so massive...we're always trying to fit God into our plans rather than submitting ourselves to His Plan.</w:t>
      </w:r>
    </w:p>
    <w:p w14:paraId="000000B6" w14:textId="77777777" w:rsidR="00DF41FC" w:rsidRDefault="00000000">
      <w:r>
        <w:t>08-Apr-2010b: This life is a dream...and only in the Presence of God are we truly awake.</w:t>
      </w:r>
    </w:p>
    <w:p w14:paraId="000000B7" w14:textId="77777777" w:rsidR="00DF41FC" w:rsidRDefault="00000000">
      <w:r>
        <w:t>13-Apr-2010: Johann Sebastian Bach is one of those rare souls whose gifts transcend all genius!</w:t>
      </w:r>
    </w:p>
    <w:p w14:paraId="000000B8" w14:textId="77777777" w:rsidR="00DF41FC" w:rsidRDefault="00000000">
      <w:r>
        <w:t>17-Apr-2010a: Can a theologian who has not had a personal encounter with God be truly called a theologian?</w:t>
      </w:r>
    </w:p>
    <w:p w14:paraId="000000B9" w14:textId="77777777" w:rsidR="00DF41FC" w:rsidRDefault="00000000">
      <w:r>
        <w:lastRenderedPageBreak/>
        <w:t>17-Apr-2010b: A relationship with Christ that does not bear fruit in submission, worship and obedience is either broken or non-existent.</w:t>
      </w:r>
    </w:p>
    <w:p w14:paraId="000000BA" w14:textId="77777777" w:rsidR="00DF41FC" w:rsidRDefault="00000000">
      <w:r>
        <w:t>19-Apr-2010: Which is greater: the gift, or the Giver?</w:t>
      </w:r>
    </w:p>
    <w:p w14:paraId="000000BB" w14:textId="77777777" w:rsidR="00DF41FC" w:rsidRDefault="00000000">
      <w:r>
        <w:t>20-Apr-2010: God is not schizophrenic.</w:t>
      </w:r>
    </w:p>
    <w:p w14:paraId="000000BC" w14:textId="77777777" w:rsidR="00DF41FC" w:rsidRDefault="00000000">
      <w:r>
        <w:t>21-Apr-2010: Do you really believe that God has EVER done something He didn't want to do?</w:t>
      </w:r>
    </w:p>
    <w:p w14:paraId="000000BD" w14:textId="77777777" w:rsidR="00DF41FC" w:rsidRDefault="00000000">
      <w:r>
        <w:t>22-Apr-2010a: Salvation: the means by which a wicked, rebellious sinner can survive the Judgment coming upon the whole world.</w:t>
      </w:r>
    </w:p>
    <w:p w14:paraId="000000BE" w14:textId="77777777" w:rsidR="00DF41FC" w:rsidRDefault="00000000">
      <w:r>
        <w:t>22-Apr-2010b: Reading Bunyan's masterpiece: The Doctrine of Law and Grace Unfolded...Wow!!!</w:t>
      </w:r>
    </w:p>
    <w:p w14:paraId="000000BF" w14:textId="77777777" w:rsidR="00DF41FC" w:rsidRDefault="00000000">
      <w:r>
        <w:t>26-Apr-2010: Salvation is neither a formula, methodology nor incantation...it's a Gift!</w:t>
      </w:r>
    </w:p>
    <w:p w14:paraId="000000C0" w14:textId="77777777" w:rsidR="00DF41FC" w:rsidRDefault="00000000">
      <w:r>
        <w:t>29-Apr-2010a: It blows my mind how good God is to a person as wicked as I am.</w:t>
      </w:r>
    </w:p>
    <w:p w14:paraId="000000C1" w14:textId="77777777" w:rsidR="00DF41FC" w:rsidRDefault="00000000">
      <w:r>
        <w:t>29-Apr-2010b: The Cross is the Nexus of a Divine Science that never ceases to inform, renew and inspire awe, wonder, reverence and understanding.</w:t>
      </w:r>
    </w:p>
    <w:p w14:paraId="000000C2" w14:textId="77777777" w:rsidR="00DF41FC" w:rsidRDefault="00000000">
      <w:r>
        <w:t>29-Apr-2010c: Truth/Reality is logically and reasonably coherent; any point of view that isn't is a fantasy that will eventually betray its subscriber.</w:t>
      </w:r>
    </w:p>
    <w:p w14:paraId="000000C3" w14:textId="77777777" w:rsidR="00DF41FC" w:rsidRDefault="00000000">
      <w:r>
        <w:t>01-May-2010: BP Oil Spill: we humans are amazingly self-destructive.</w:t>
      </w:r>
    </w:p>
    <w:p w14:paraId="000000C4" w14:textId="77777777" w:rsidR="00DF41FC" w:rsidRDefault="00000000">
      <w:r>
        <w:lastRenderedPageBreak/>
        <w:t>16-May-2010a: It's been said that the only thing God has ever done is talk...what do you think?</w:t>
      </w:r>
    </w:p>
    <w:p w14:paraId="000000C5" w14:textId="77777777" w:rsidR="00DF41FC" w:rsidRDefault="00000000">
      <w:pPr>
        <w:pStyle w:val="Heading1"/>
        <w:pageBreakBefore w:val="0"/>
      </w:pPr>
      <w:bookmarkStart w:id="23" w:name="_heading=h.4i7ojhp" w:colFirst="0" w:colLast="0"/>
      <w:bookmarkEnd w:id="23"/>
      <w:r>
        <w:br w:type="page"/>
      </w:r>
      <w:bookmarkStart w:id="24" w:name="bookmark=id.1y810tw" w:colFirst="0" w:colLast="0"/>
      <w:bookmarkEnd w:id="24"/>
      <w:r>
        <w:lastRenderedPageBreak/>
        <w:t>7</w:t>
      </w:r>
    </w:p>
    <w:p w14:paraId="000000C6" w14:textId="77777777" w:rsidR="00DF41FC" w:rsidRDefault="00000000">
      <w:r>
        <w:t>16-May-2010b: God is only a Terror to His enemies.</w:t>
      </w:r>
    </w:p>
    <w:p w14:paraId="000000C7" w14:textId="77777777" w:rsidR="00DF41FC" w:rsidRDefault="00000000">
      <w:r>
        <w:t>16-May-2010c: To His children God is AWESOME.</w:t>
      </w:r>
    </w:p>
    <w:p w14:paraId="000000C8" w14:textId="77777777" w:rsidR="00DF41FC" w:rsidRDefault="00000000">
      <w:r>
        <w:t>17-May-2010: No matter how long you've lived, in the end life is just a few seconds long. It's Eternity that really counts!</w:t>
      </w:r>
    </w:p>
    <w:p w14:paraId="000000C9" w14:textId="77777777" w:rsidR="00DF41FC" w:rsidRDefault="00000000">
      <w:r>
        <w:t>25-May-2010: What is sin? Suffering under the delusion that I'm on my own in this life.</w:t>
      </w:r>
    </w:p>
    <w:p w14:paraId="000000CA" w14:textId="77777777" w:rsidR="00DF41FC" w:rsidRDefault="00000000">
      <w:r>
        <w:t>27-May-2010a: "The Lord gives. The Lord takes away. Blessed be The Name of the Lord!" -- The Prophet '</w:t>
      </w:r>
      <w:proofErr w:type="spellStart"/>
      <w:r>
        <w:t>Iyowb</w:t>
      </w:r>
      <w:proofErr w:type="spellEnd"/>
      <w:r>
        <w:t xml:space="preserve"> (Job)</w:t>
      </w:r>
    </w:p>
    <w:p w14:paraId="000000CB" w14:textId="77777777" w:rsidR="00DF41FC" w:rsidRDefault="00000000">
      <w:r>
        <w:t>27-May-2010b: Something to think about: God created His friends AND His enemies!</w:t>
      </w:r>
    </w:p>
    <w:p w14:paraId="000000CC" w14:textId="77777777" w:rsidR="00DF41FC" w:rsidRDefault="00000000">
      <w:r>
        <w:t>29-May-2010: "Each person you meet is Jesus in disguise." -- Mother Teresa</w:t>
      </w:r>
    </w:p>
    <w:p w14:paraId="000000CD" w14:textId="77777777" w:rsidR="00DF41FC" w:rsidRDefault="00000000">
      <w:r>
        <w:t>03-Jun-2010: (Weeping over BP Oil Spill).</w:t>
      </w:r>
    </w:p>
    <w:p w14:paraId="000000CE" w14:textId="77777777" w:rsidR="00DF41FC" w:rsidRDefault="00000000">
      <w:r>
        <w:t>11-Jun-2010: Faith is when Divine Truth is caught by your imagination and you begin to live it.</w:t>
      </w:r>
    </w:p>
    <w:p w14:paraId="000000CF" w14:textId="77777777" w:rsidR="00DF41FC" w:rsidRDefault="00000000">
      <w:r>
        <w:t>21-Jun-2010: One of the hardest things in life to do is to let go of what you Think you know.</w:t>
      </w:r>
    </w:p>
    <w:p w14:paraId="000000D0" w14:textId="77777777" w:rsidR="00DF41FC" w:rsidRDefault="00000000">
      <w:r>
        <w:t>26-Jun-2010: This life is my womb...The Resurrection is my birth.</w:t>
      </w:r>
    </w:p>
    <w:p w14:paraId="000000D1" w14:textId="77777777" w:rsidR="00DF41FC" w:rsidRDefault="00000000">
      <w:r>
        <w:t>27-Jun-2010a: God is ALWAYS more than we think He is.</w:t>
      </w:r>
    </w:p>
    <w:p w14:paraId="000000D2" w14:textId="77777777" w:rsidR="00DF41FC" w:rsidRDefault="00000000">
      <w:r>
        <w:t>27-Jun-2010b: We are dust...that look like God.</w:t>
      </w:r>
    </w:p>
    <w:p w14:paraId="000000D3" w14:textId="77777777" w:rsidR="00DF41FC" w:rsidRDefault="00000000">
      <w:r>
        <w:lastRenderedPageBreak/>
        <w:t>17-Jul-2010: As I was watching TV I realized: God is real...we're just cartoon characters compared to Him!</w:t>
      </w:r>
    </w:p>
    <w:p w14:paraId="000000D4" w14:textId="77777777" w:rsidR="00DF41FC" w:rsidRDefault="00000000">
      <w:r>
        <w:t>25-Jul-2010: I have discovered Ludwig Josef Johann Wittgenstein.</w:t>
      </w:r>
    </w:p>
    <w:p w14:paraId="000000D5" w14:textId="77777777" w:rsidR="00DF41FC" w:rsidRDefault="00000000">
      <w:r>
        <w:t>27-Jul-2010: The Standard Model (Inflation, Dark Matter/Energy/Flow) takes more FAITH than to believe God holds the universe together by His Word.</w:t>
      </w:r>
    </w:p>
    <w:p w14:paraId="000000D6" w14:textId="77777777" w:rsidR="00DF41FC" w:rsidRDefault="00000000">
      <w:r>
        <w:t>28-Jul-2010: You are either a beneficiary or a casualty of my relationship with God.</w:t>
      </w:r>
    </w:p>
    <w:p w14:paraId="000000D7" w14:textId="77777777" w:rsidR="00DF41FC" w:rsidRDefault="00000000">
      <w:r>
        <w:t>01-Jul-2010: God can use evil without being evil.</w:t>
      </w:r>
    </w:p>
    <w:p w14:paraId="000000D8" w14:textId="77777777" w:rsidR="00DF41FC" w:rsidRDefault="00000000">
      <w:r>
        <w:t>03-Aug-2010a: Jesus is neither a Republican nor a Democrat; Jesus is God...an Absolute Monarch.</w:t>
      </w:r>
    </w:p>
    <w:p w14:paraId="000000D9" w14:textId="77777777" w:rsidR="00DF41FC" w:rsidRDefault="00000000">
      <w:r>
        <w:t>03-Aug-2010b: The merit system and Grace are incompatible...we have to choose one or the other.</w:t>
      </w:r>
    </w:p>
    <w:p w14:paraId="000000DA" w14:textId="77777777" w:rsidR="00DF41FC" w:rsidRDefault="00000000">
      <w:r>
        <w:t>05-Aug-2010: The Standard Model: pseudo-science's failure to convince the world of a God-less universe.</w:t>
      </w:r>
    </w:p>
    <w:p w14:paraId="000000DB" w14:textId="77777777" w:rsidR="00DF41FC" w:rsidRDefault="00000000">
      <w:r>
        <w:t>08-Aug-2010a: Happiness: pleasing God. Joy: being pleased by God.</w:t>
      </w:r>
    </w:p>
    <w:p w14:paraId="000000DC" w14:textId="77777777" w:rsidR="00DF41FC" w:rsidRDefault="00000000">
      <w:r>
        <w:t>08-Aug-2010b: Reality: perhaps matter is only real to other matter...?</w:t>
      </w:r>
    </w:p>
    <w:p w14:paraId="000000DD" w14:textId="77777777" w:rsidR="00DF41FC" w:rsidRDefault="00000000">
      <w:pPr>
        <w:pStyle w:val="Heading1"/>
        <w:pageBreakBefore w:val="0"/>
      </w:pPr>
      <w:bookmarkStart w:id="25" w:name="_heading=h.1ci93xb" w:colFirst="0" w:colLast="0"/>
      <w:bookmarkEnd w:id="25"/>
      <w:r>
        <w:br w:type="page"/>
      </w:r>
      <w:bookmarkStart w:id="26" w:name="bookmark=id.2xcytpi" w:colFirst="0" w:colLast="0"/>
      <w:bookmarkEnd w:id="26"/>
      <w:r>
        <w:lastRenderedPageBreak/>
        <w:t>8</w:t>
      </w:r>
    </w:p>
    <w:p w14:paraId="000000DE" w14:textId="77777777" w:rsidR="00DF41FC" w:rsidRDefault="00000000">
      <w:r>
        <w:t>09-Aug-2010: You cannot serve God without sacrificing something of great personal value.</w:t>
      </w:r>
    </w:p>
    <w:p w14:paraId="000000DF" w14:textId="77777777" w:rsidR="00DF41FC" w:rsidRDefault="00000000">
      <w:r>
        <w:t>14-Aug-2010a: I have NEVER met anyone more powerful that Jesus...and I never will.</w:t>
      </w:r>
    </w:p>
    <w:p w14:paraId="000000E0" w14:textId="77777777" w:rsidR="00DF41FC" w:rsidRDefault="00000000">
      <w:r>
        <w:t>14-Aug-2010b: I have NEVER met anyone more kind that Jesus...and I never will!</w:t>
      </w:r>
    </w:p>
    <w:p w14:paraId="000000E1" w14:textId="77777777" w:rsidR="00DF41FC" w:rsidRDefault="00000000">
      <w:r>
        <w:t>20-Aug-2010: Half the battle: Hearing God's Voice; the Other Half: obeying it.</w:t>
      </w:r>
    </w:p>
    <w:p w14:paraId="000000E2" w14:textId="77777777" w:rsidR="00DF41FC" w:rsidRDefault="00000000">
      <w:r>
        <w:t>25-Aug-2010: The only people God doesn't forgive are those who don't want to be forgiven.</w:t>
      </w:r>
    </w:p>
    <w:p w14:paraId="000000E3" w14:textId="77777777" w:rsidR="00DF41FC" w:rsidRDefault="00000000">
      <w:r>
        <w:t>31-Aug-2010: God can love any failure into a success.</w:t>
      </w:r>
    </w:p>
    <w:p w14:paraId="000000E4" w14:textId="77777777" w:rsidR="00DF41FC" w:rsidRDefault="00000000">
      <w:r>
        <w:t>02-Sep-2010: The Bible doesn't say that God walked with Enoch, but that Enoch walked with God. Enoch was led by the Holy Spirit.</w:t>
      </w:r>
    </w:p>
    <w:p w14:paraId="000000E5" w14:textId="77777777" w:rsidR="00DF41FC" w:rsidRDefault="00000000">
      <w:r>
        <w:t>03-Sep-2010a: Modern Propaganda (good vampires, pious werewolves, virtuous mediums) has perpetuated humanity's slide into Satan's occult domain.</w:t>
      </w:r>
    </w:p>
    <w:p w14:paraId="000000E6" w14:textId="77777777" w:rsidR="00DF41FC" w:rsidRDefault="00000000">
      <w:r>
        <w:t>03-Sep-2010b: If Heaven isn't in us, then we can't go to Heaven.</w:t>
      </w:r>
    </w:p>
    <w:p w14:paraId="000000E7" w14:textId="77777777" w:rsidR="00DF41FC" w:rsidRDefault="00000000">
      <w:r>
        <w:t xml:space="preserve">06-Sep-2010: Genesis 4:6,7 God doesn't expect us to eradicate sin (that's His </w:t>
      </w:r>
      <w:proofErr w:type="gramStart"/>
      <w:r>
        <w:t>Job)...</w:t>
      </w:r>
      <w:proofErr w:type="gramEnd"/>
      <w:r>
        <w:t>but He does expect us to master sin.</w:t>
      </w:r>
    </w:p>
    <w:p w14:paraId="000000E8" w14:textId="77777777" w:rsidR="00DF41FC" w:rsidRDefault="00000000">
      <w:r>
        <w:t>08-Sep-2010: INTELLIGENT DESIGN!</w:t>
      </w:r>
    </w:p>
    <w:p w14:paraId="000000E9" w14:textId="77777777" w:rsidR="00DF41FC" w:rsidRDefault="00000000">
      <w:r>
        <w:lastRenderedPageBreak/>
        <w:t>11-Sep-2010: God is not stupid; He honors those who honor Him...those who ignore Him are lightly esteemed.</w:t>
      </w:r>
    </w:p>
    <w:p w14:paraId="000000EA" w14:textId="77777777" w:rsidR="00DF41FC" w:rsidRDefault="00000000">
      <w:r>
        <w:t>13-Sep-2010: "I'm the center of my universe...why can't I be the center of everyone else's?" -- The Devil</w:t>
      </w:r>
    </w:p>
    <w:p w14:paraId="000000EB" w14:textId="77777777" w:rsidR="00DF41FC" w:rsidRDefault="00000000">
      <w:r>
        <w:t>18-Sep-2010: Submitting to hate, bitterness and violence is giving a voice to The Devil; these have become his most cherished attributes.</w:t>
      </w:r>
    </w:p>
    <w:p w14:paraId="000000EC" w14:textId="77777777" w:rsidR="00DF41FC" w:rsidRDefault="00000000">
      <w:r>
        <w:t>21-Sep-2010: Humanity's constant pastime is to argue with its Creator.</w:t>
      </w:r>
    </w:p>
    <w:p w14:paraId="000000ED" w14:textId="77777777" w:rsidR="00DF41FC" w:rsidRDefault="00000000">
      <w:r>
        <w:t>22-Sep-2010: The flesh is too stupid to be spiritual; it must be crucified with Christ and brought in subjection by the Love of God to the Spirit of God.</w:t>
      </w:r>
    </w:p>
    <w:p w14:paraId="000000EE" w14:textId="77777777" w:rsidR="00DF41FC" w:rsidRDefault="00000000">
      <w:r>
        <w:t>25-Sep-2010: Like weeds choke a flower, the cares of this life and the deceitfulness of riches choke the Word of God in my heart, and make it unfruitful.</w:t>
      </w:r>
    </w:p>
    <w:p w14:paraId="000000EF" w14:textId="77777777" w:rsidR="00DF41FC" w:rsidRDefault="00000000">
      <w:r>
        <w:t>26-Sep-2010: I have met the Lord Jesus: He is to live for, and to die for!</w:t>
      </w:r>
    </w:p>
    <w:p w14:paraId="000000F0" w14:textId="77777777" w:rsidR="00DF41FC" w:rsidRDefault="00000000">
      <w:r>
        <w:t>01-Oct-2010: "The end of all flesh is come before Me..." -- God</w:t>
      </w:r>
    </w:p>
    <w:p w14:paraId="000000F1" w14:textId="77777777" w:rsidR="00DF41FC" w:rsidRDefault="00000000">
      <w:r>
        <w:t>11-Oct-2010: Existence is a Dream--but we're not the dreamers...God is!</w:t>
      </w:r>
    </w:p>
    <w:p w14:paraId="000000F2" w14:textId="77777777" w:rsidR="00DF41FC" w:rsidRDefault="00000000">
      <w:r>
        <w:t>13-Oct-2010: Blindness is great...until you fall off a cliff.</w:t>
      </w:r>
    </w:p>
    <w:p w14:paraId="000000F3" w14:textId="77777777" w:rsidR="00DF41FC" w:rsidRDefault="00000000">
      <w:r>
        <w:t>16-Oct-2010: We don't tap into God's Strength because we are not committed to executing God's Will.</w:t>
      </w:r>
    </w:p>
    <w:p w14:paraId="000000F4" w14:textId="77777777" w:rsidR="00DF41FC" w:rsidRDefault="00000000">
      <w:r>
        <w:t>25-Oct-2010: What is the Unforgiveable Sin? Unforgiveness.</w:t>
      </w:r>
    </w:p>
    <w:p w14:paraId="000000F5" w14:textId="77777777" w:rsidR="00DF41FC" w:rsidRDefault="00000000">
      <w:pPr>
        <w:pStyle w:val="Heading1"/>
        <w:pageBreakBefore w:val="0"/>
      </w:pPr>
      <w:bookmarkStart w:id="27" w:name="_heading=h.2bn6wsx" w:colFirst="0" w:colLast="0"/>
      <w:bookmarkEnd w:id="27"/>
      <w:r>
        <w:br w:type="page"/>
      </w:r>
      <w:bookmarkStart w:id="28" w:name="bookmark=id.3whwml4" w:colFirst="0" w:colLast="0"/>
      <w:bookmarkEnd w:id="28"/>
      <w:r>
        <w:lastRenderedPageBreak/>
        <w:t>9</w:t>
      </w:r>
    </w:p>
    <w:p w14:paraId="000000F6" w14:textId="77777777" w:rsidR="00DF41FC" w:rsidRDefault="00000000">
      <w:r>
        <w:t>03-Nov-2010a: This economic downturn is especially difficult for African Americans; we're the last to get hired and the 1st to get fired.</w:t>
      </w:r>
    </w:p>
    <w:p w14:paraId="000000F7" w14:textId="77777777" w:rsidR="00DF41FC" w:rsidRDefault="00000000">
      <w:r>
        <w:t>03-Nov-2010b: I LOVE conspiracy theories...they allow me to pass responsibility for my failures to someone else!</w:t>
      </w:r>
    </w:p>
    <w:p w14:paraId="000000F8" w14:textId="77777777" w:rsidR="00DF41FC" w:rsidRDefault="00000000">
      <w:r>
        <w:t>06-Nov-2010a: Evolution can’t explain Specified Complexity.</w:t>
      </w:r>
    </w:p>
    <w:p w14:paraId="000000F9" w14:textId="77777777" w:rsidR="00DF41FC" w:rsidRDefault="00000000">
      <w:r>
        <w:t>06-Nov-2010b: It's going to take more than a judge's ruling to disprove the TRUTH of Irreducible Complexity.</w:t>
      </w:r>
    </w:p>
    <w:p w14:paraId="000000FA" w14:textId="77777777" w:rsidR="00DF41FC" w:rsidRDefault="00000000">
      <w:r>
        <w:t>06-Nov-2010c: Evolution is a RELIGION, evidence for which has been dwindling as scientific observation has grown more sophisticated.</w:t>
      </w:r>
    </w:p>
    <w:p w14:paraId="000000FB" w14:textId="77777777" w:rsidR="00DF41FC" w:rsidRDefault="00000000">
      <w:r>
        <w:t>06-Nov-2010d: Evolution requires FAR MORE FAITH than Intelligent Design.</w:t>
      </w:r>
    </w:p>
    <w:p w14:paraId="000000FC" w14:textId="77777777" w:rsidR="00DF41FC" w:rsidRDefault="00000000">
      <w:r>
        <w:t>06-Nov-2010e: The holes in the Standard Model, irreducible and specific complexity, the lack of transitional links in the fossil record...take your pick.</w:t>
      </w:r>
    </w:p>
    <w:p w14:paraId="000000FD" w14:textId="77777777" w:rsidR="00DF41FC" w:rsidRDefault="00000000">
      <w:r>
        <w:t>06-Nov-2010f: Acceptance and faith are irrevocably linked.</w:t>
      </w:r>
    </w:p>
    <w:p w14:paraId="000000FE" w14:textId="77777777" w:rsidR="00DF41FC" w:rsidRDefault="00000000">
      <w:r>
        <w:t>12-Nov-2010: God can save you from anybody...but who can save you from God?</w:t>
      </w:r>
    </w:p>
    <w:p w14:paraId="000000FF" w14:textId="77777777" w:rsidR="00DF41FC" w:rsidRDefault="00000000">
      <w:r>
        <w:t>09-Dec-2010: Apart from Divine Mercy there is no hope for the human race.</w:t>
      </w:r>
    </w:p>
    <w:p w14:paraId="00000100" w14:textId="77777777" w:rsidR="00DF41FC" w:rsidRDefault="00000000">
      <w:r>
        <w:lastRenderedPageBreak/>
        <w:t>19-Dec-2010: Matthew 24:21, 22: It may be that Christ will not return until humanity is on the brink of extinction.</w:t>
      </w:r>
    </w:p>
    <w:p w14:paraId="00000101" w14:textId="77777777" w:rsidR="00DF41FC" w:rsidRDefault="00000000">
      <w:r>
        <w:t>27-Dec-2010: Christmas sermon at the Pittsburgh prison was well-received...this is what I was born to do!</w:t>
      </w:r>
    </w:p>
    <w:p w14:paraId="00000102" w14:textId="77777777" w:rsidR="00DF41FC" w:rsidRDefault="00000000">
      <w:r>
        <w:t>07-Jan-2011: God knew what Lucifer was doing...and allowed him to tempt, deceive and lead astray one third of Heaven.</w:t>
      </w:r>
    </w:p>
    <w:p w14:paraId="00000103" w14:textId="77777777" w:rsidR="00DF41FC" w:rsidRDefault="00000000">
      <w:r>
        <w:t>08-Jan-2011: You can't make sherbert with a blowtorch.</w:t>
      </w:r>
    </w:p>
    <w:p w14:paraId="00000104" w14:textId="77777777" w:rsidR="00DF41FC" w:rsidRDefault="00000000">
      <w:r>
        <w:t xml:space="preserve">18-Jan-2011: Everybody wants Mercy...few </w:t>
      </w:r>
      <w:proofErr w:type="gramStart"/>
      <w:r>
        <w:t>show</w:t>
      </w:r>
      <w:proofErr w:type="gramEnd"/>
      <w:r>
        <w:t xml:space="preserve"> Mercy.</w:t>
      </w:r>
    </w:p>
    <w:p w14:paraId="00000105" w14:textId="77777777" w:rsidR="00DF41FC" w:rsidRDefault="00000000">
      <w:r>
        <w:t>24-Jan-2011: It appears that God has given us the freedom to ruin our lives as we see fit...so much for Freedom.</w:t>
      </w:r>
    </w:p>
    <w:p w14:paraId="00000106" w14:textId="77777777" w:rsidR="00DF41FC" w:rsidRDefault="00000000">
      <w:r>
        <w:t>16-Feb-2011: In the Bible there are 2 gardens. In the 1st garden are 2 trees; in the 2nd garden is only 1 tree. What happened to the 2nd tree?</w:t>
      </w:r>
    </w:p>
    <w:p w14:paraId="00000107" w14:textId="77777777" w:rsidR="00DF41FC" w:rsidRDefault="00000000">
      <w:r>
        <w:t>04-Mar-2011: Love &amp; hate are not opposites...they are 2 halves of the same coin; the opposite of love / hate is Apathy.</w:t>
      </w:r>
    </w:p>
    <w:p w14:paraId="00000108" w14:textId="77777777" w:rsidR="00DF41FC" w:rsidRDefault="00000000">
      <w:r>
        <w:t>06-Apr-2011: We're so busy struggling to forgive the past we never consider the necessity of forgiving the future.</w:t>
      </w:r>
    </w:p>
    <w:p w14:paraId="00000109" w14:textId="77777777" w:rsidR="00DF41FC" w:rsidRDefault="00000000">
      <w:r>
        <w:t>10-Apr-2011: I'm convinced that the most important book of the Old Testament is Deuteronomy, which contains the ENTIRE PANORAMA of Biblical history.</w:t>
      </w:r>
    </w:p>
    <w:p w14:paraId="0000010A" w14:textId="77777777" w:rsidR="00DF41FC" w:rsidRDefault="00000000">
      <w:r>
        <w:lastRenderedPageBreak/>
        <w:t xml:space="preserve">10-Apr-2011: Cost of Living: Men can't CREATE Life...so they're </w:t>
      </w:r>
      <w:proofErr w:type="spellStart"/>
      <w:r>
        <w:t>gonna</w:t>
      </w:r>
      <w:proofErr w:type="spellEnd"/>
      <w:r>
        <w:t xml:space="preserve"> charge it an existence tax...are you kidding me?!?</w:t>
      </w:r>
    </w:p>
    <w:p w14:paraId="0000010B" w14:textId="77777777" w:rsidR="00DF41FC" w:rsidRDefault="00000000">
      <w:r>
        <w:t xml:space="preserve">19-Apr-2011: GRACE is God saying "I like you! I'm </w:t>
      </w:r>
      <w:proofErr w:type="spellStart"/>
      <w:r>
        <w:t>gonna</w:t>
      </w:r>
      <w:proofErr w:type="spellEnd"/>
      <w:r>
        <w:t xml:space="preserve"> cut you a break!"</w:t>
      </w:r>
    </w:p>
    <w:p w14:paraId="0000010C" w14:textId="77777777" w:rsidR="00DF41FC" w:rsidRDefault="00000000">
      <w:r>
        <w:t>22-Apr-2011a: Earth has about 16 million storms per year...God is Great!</w:t>
      </w:r>
    </w:p>
    <w:p w14:paraId="0000010D" w14:textId="77777777" w:rsidR="00DF41FC" w:rsidRDefault="00000000">
      <w:pPr>
        <w:pStyle w:val="Heading1"/>
        <w:pageBreakBefore w:val="0"/>
      </w:pPr>
      <w:bookmarkStart w:id="29" w:name="_heading=h.3as4poj" w:colFirst="0" w:colLast="0"/>
      <w:bookmarkEnd w:id="29"/>
      <w:r>
        <w:br w:type="page"/>
      </w:r>
      <w:bookmarkStart w:id="30" w:name="bookmark=id.qsh70q" w:colFirst="0" w:colLast="0"/>
      <w:bookmarkEnd w:id="30"/>
      <w:r>
        <w:lastRenderedPageBreak/>
        <w:t>10</w:t>
      </w:r>
    </w:p>
    <w:p w14:paraId="0000010E" w14:textId="77777777" w:rsidR="00DF41FC" w:rsidRDefault="00000000">
      <w:r>
        <w:t>22-Apr-2011b: A single lightning bolt can be 5 miles in length and hotter than the surface of the Sun.</w:t>
      </w:r>
      <w:proofErr w:type="gramStart"/>
      <w:r>
        <w:t>..God</w:t>
      </w:r>
      <w:proofErr w:type="gramEnd"/>
      <w:r>
        <w:t xml:space="preserve"> is Great!</w:t>
      </w:r>
    </w:p>
    <w:p w14:paraId="0000010F" w14:textId="77777777" w:rsidR="00DF41FC" w:rsidRDefault="00000000">
      <w:r>
        <w:t>22-Apr-2011c: The Sun releases 5 million tons of matter per second...God is Great!</w:t>
      </w:r>
    </w:p>
    <w:p w14:paraId="00000110" w14:textId="77777777" w:rsidR="00DF41FC" w:rsidRDefault="00000000">
      <w:r>
        <w:t>22-Apr-2011d: Every communication system must have a language, a medium, a device that reads, and an intelligence that writes/interprets…God is Great!</w:t>
      </w:r>
    </w:p>
    <w:p w14:paraId="00000111" w14:textId="77777777" w:rsidR="00DF41FC" w:rsidRDefault="00000000">
      <w:r>
        <w:t>22-Apr-2011e: Seeds are designed to know when their environment is appropriate for germination...God is Great!</w:t>
      </w:r>
    </w:p>
    <w:p w14:paraId="00000112" w14:textId="77777777" w:rsidR="00DF41FC" w:rsidRDefault="00000000">
      <w:r>
        <w:t>24-Apr-2011: Born once, die twice; born twice, die once--Happy Resurrection Day!</w:t>
      </w:r>
    </w:p>
    <w:p w14:paraId="00000113" w14:textId="77777777" w:rsidR="00DF41FC" w:rsidRDefault="00000000">
      <w:r>
        <w:t>28-Apr-2011: If you WERE a robot...HOW WOULD YOU KNOW your will wasn't free?</w:t>
      </w:r>
    </w:p>
    <w:p w14:paraId="00000114" w14:textId="77777777" w:rsidR="00DF41FC" w:rsidRDefault="00000000">
      <w:r>
        <w:t>30-Apr-2011: An AA jet had a near collision with a United over AL...my sister was on the AA plane and could read the writing on the other plane.</w:t>
      </w:r>
    </w:p>
    <w:p w14:paraId="00000115" w14:textId="77777777" w:rsidR="00DF41FC" w:rsidRDefault="00000000">
      <w:r>
        <w:t>04-May-2011: If we don't belong to God, we belong to ourselves...and shall perish in ourselves because we choose not to live in God.</w:t>
      </w:r>
    </w:p>
    <w:p w14:paraId="00000116" w14:textId="77777777" w:rsidR="00DF41FC" w:rsidRDefault="00000000">
      <w:r>
        <w:t>05-May-2011a: Proverbs 21:1; Matthew 19:25, 26. God has--and uses--the ability to change the heart's intent...otherwise no one would be saved.</w:t>
      </w:r>
    </w:p>
    <w:p w14:paraId="00000117" w14:textId="77777777" w:rsidR="00DF41FC" w:rsidRDefault="00000000">
      <w:r>
        <w:lastRenderedPageBreak/>
        <w:t>05-May-2011b: God will not only judge individuals, but nations (ethnic and political). May God grant repentance to the USA.</w:t>
      </w:r>
    </w:p>
    <w:p w14:paraId="00000118" w14:textId="77777777" w:rsidR="00DF41FC" w:rsidRDefault="00000000">
      <w:r>
        <w:t>06-May-2011a: Compared to GOD we are all fictional characters.</w:t>
      </w:r>
    </w:p>
    <w:p w14:paraId="00000119" w14:textId="77777777" w:rsidR="00DF41FC" w:rsidRDefault="00000000">
      <w:r>
        <w:t>06-May-2011b: When your mind says "Give up," Hope whispers "One more try!"</w:t>
      </w:r>
    </w:p>
    <w:p w14:paraId="0000011A" w14:textId="77777777" w:rsidR="00DF41FC" w:rsidRDefault="00000000">
      <w:r>
        <w:t>19-May-2011: Malcolm X loved his people enough to tell them the Truth about themselves.</w:t>
      </w:r>
    </w:p>
    <w:p w14:paraId="0000011B" w14:textId="77777777" w:rsidR="00DF41FC" w:rsidRDefault="00000000">
      <w:r>
        <w:t>26-May-2011a: Prayer is not our best tool; it's our ONLY tool.</w:t>
      </w:r>
    </w:p>
    <w:p w14:paraId="0000011C" w14:textId="77777777" w:rsidR="00DF41FC" w:rsidRDefault="00000000">
      <w:r>
        <w:t>27-Jun-2011a: Jesus Christ is The God of Wisdom, Knowledge, Science and Technology.</w:t>
      </w:r>
    </w:p>
    <w:p w14:paraId="0000011D" w14:textId="77777777" w:rsidR="00DF41FC" w:rsidRDefault="00000000">
      <w:r>
        <w:t>27-Jun-2011b: Jesus Christ is The God of Project Management.</w:t>
      </w:r>
    </w:p>
    <w:p w14:paraId="0000011E" w14:textId="77777777" w:rsidR="00DF41FC" w:rsidRDefault="00000000">
      <w:r>
        <w:t>27-Jun-2011c: Jesus Christ is The God of Finance and Economics.</w:t>
      </w:r>
    </w:p>
    <w:p w14:paraId="0000011F" w14:textId="77777777" w:rsidR="00DF41FC" w:rsidRDefault="00000000">
      <w:r>
        <w:t>05-Jul-2011a: Long after the point when Depression ceases to be a memory...I will still be here.</w:t>
      </w:r>
    </w:p>
    <w:p w14:paraId="00000120" w14:textId="77777777" w:rsidR="00DF41FC" w:rsidRDefault="00000000">
      <w:r>
        <w:t>05-Jul-2011b: All things are from, to and for Him; this is fitting, for He is worthy.</w:t>
      </w:r>
    </w:p>
    <w:p w14:paraId="00000121" w14:textId="77777777" w:rsidR="00DF41FC" w:rsidRDefault="00000000">
      <w:r>
        <w:t>05-Jul-2011c: Revelation 20:11, 12: I don't need a universe to exist; I just need God.</w:t>
      </w:r>
    </w:p>
    <w:p w14:paraId="00000122" w14:textId="77777777" w:rsidR="00DF41FC" w:rsidRDefault="00000000">
      <w:r>
        <w:t>07-Jul-2011: God is Beauty. Apart from Him we are ugly.</w:t>
      </w:r>
    </w:p>
    <w:p w14:paraId="00000123" w14:textId="77777777" w:rsidR="00DF41FC" w:rsidRDefault="00000000">
      <w:r>
        <w:t>09-Jul-2011a: Fear of judgment will change our behavior...but not our hearts. Only the Love of Christ can recreate my intent.</w:t>
      </w:r>
    </w:p>
    <w:p w14:paraId="00000124" w14:textId="77777777" w:rsidR="00DF41FC" w:rsidRDefault="00000000">
      <w:r>
        <w:lastRenderedPageBreak/>
        <w:t>09-Jul-2011b: Preference must give way to Necessity.</w:t>
      </w:r>
    </w:p>
    <w:p w14:paraId="00000125" w14:textId="77777777" w:rsidR="00DF41FC" w:rsidRDefault="00000000">
      <w:pPr>
        <w:pStyle w:val="Heading1"/>
        <w:pageBreakBefore w:val="0"/>
      </w:pPr>
      <w:bookmarkStart w:id="31" w:name="_heading=h.49x2ik5" w:colFirst="0" w:colLast="0"/>
      <w:bookmarkEnd w:id="31"/>
      <w:r>
        <w:br w:type="page"/>
      </w:r>
      <w:bookmarkStart w:id="32" w:name="bookmark=id.1pxezwc" w:colFirst="0" w:colLast="0"/>
      <w:bookmarkEnd w:id="32"/>
      <w:r>
        <w:lastRenderedPageBreak/>
        <w:t>11</w:t>
      </w:r>
    </w:p>
    <w:p w14:paraId="00000126" w14:textId="77777777" w:rsidR="00DF41FC" w:rsidRDefault="00000000">
      <w:r>
        <w:t>09-Jul-2011c: God doesn't spare you the consequences of my actions.</w:t>
      </w:r>
    </w:p>
    <w:p w14:paraId="00000127" w14:textId="77777777" w:rsidR="00DF41FC" w:rsidRDefault="00000000">
      <w:r>
        <w:t>10-Jul-2011: Why is it that amino acids are still found in fossils and are not broken down after hundreds of millions of years?</w:t>
      </w:r>
    </w:p>
    <w:p w14:paraId="00000128" w14:textId="77777777" w:rsidR="00DF41FC" w:rsidRDefault="00000000">
      <w:r>
        <w:t>17-Jul-2011: We've left God out.</w:t>
      </w:r>
    </w:p>
    <w:p w14:paraId="00000129" w14:textId="77777777" w:rsidR="00DF41FC" w:rsidRDefault="00000000">
      <w:r>
        <w:t>23-Jul-2011a: I can't make God do anything; yet He effortlessly executes His Will in me without my awareness of the act.</w:t>
      </w:r>
    </w:p>
    <w:p w14:paraId="0000012A" w14:textId="77777777" w:rsidR="00DF41FC" w:rsidRDefault="00000000">
      <w:r>
        <w:t>23-Jul-2011b: When you meet God face to Face you will not ask any questions; His Glory is the answer to every question and the end of every dispute.</w:t>
      </w:r>
    </w:p>
    <w:p w14:paraId="0000012B" w14:textId="77777777" w:rsidR="00DF41FC" w:rsidRDefault="00000000">
      <w:r>
        <w:t>23-Jul-2011c: Better for all of us to have gone to Hell than for Our Precious Creator to have suffered the way He did.</w:t>
      </w:r>
    </w:p>
    <w:p w14:paraId="0000012C" w14:textId="77777777" w:rsidR="00DF41FC" w:rsidRDefault="00000000">
      <w:r>
        <w:t>23-Jul-2011d: The Will of God is far too heavy for frail human hands to budge it in any direction; answered prayer is ALWAYS an Act of Divine Mercy.</w:t>
      </w:r>
    </w:p>
    <w:p w14:paraId="0000012D" w14:textId="77777777" w:rsidR="00DF41FC" w:rsidRDefault="00000000">
      <w:r>
        <w:t>23-Jul-2011e: In Christ God has suffered more than any human.</w:t>
      </w:r>
    </w:p>
    <w:p w14:paraId="0000012E" w14:textId="77777777" w:rsidR="00DF41FC" w:rsidRDefault="00000000">
      <w:r>
        <w:t>23-Jul-2011f: Christ bore in His Body the sins of the 12 billion sinners who have lived since Adam.</w:t>
      </w:r>
    </w:p>
    <w:p w14:paraId="0000012F" w14:textId="77777777" w:rsidR="00DF41FC" w:rsidRDefault="00000000">
      <w:r>
        <w:t>27-Jul-2011: The Visible Universe: God Is Great</w:t>
      </w:r>
    </w:p>
    <w:p w14:paraId="00000130" w14:textId="77777777" w:rsidR="00DF41FC" w:rsidRDefault="00000000">
      <w:r>
        <w:t>29-Jul-2011: My mother loved me VERY MUCH; but on her finest day she could not take away my sins...nobody loves me like Jesus!</w:t>
      </w:r>
    </w:p>
    <w:p w14:paraId="00000131" w14:textId="77777777" w:rsidR="00DF41FC" w:rsidRDefault="00000000">
      <w:r>
        <w:lastRenderedPageBreak/>
        <w:t>05-Aug-2011: Energy generated in the Sun's core takes a million years to reach its surface: God is great!</w:t>
      </w:r>
    </w:p>
    <w:p w14:paraId="00000132" w14:textId="77777777" w:rsidR="00DF41FC" w:rsidRDefault="00000000">
      <w:r>
        <w:t>07-Aug-2011: Apart from Grace, what difference is there between me and Satan? He's older and smarter...other than that we're both petty little monsters.</w:t>
      </w:r>
    </w:p>
    <w:p w14:paraId="00000133" w14:textId="77777777" w:rsidR="00DF41FC" w:rsidRDefault="00000000">
      <w:r>
        <w:t>08-Aug-2011: Humanity: (1) those who place God 1st; (2) those who give God a priority other than 1st; (3) those who give God no priority at all.</w:t>
      </w:r>
    </w:p>
    <w:p w14:paraId="00000134" w14:textId="77777777" w:rsidR="00DF41FC" w:rsidRDefault="00000000">
      <w:r>
        <w:t>09-Aug-2011: What could be greater than being loved? Being able to love!</w:t>
      </w:r>
    </w:p>
    <w:p w14:paraId="00000135" w14:textId="77777777" w:rsidR="00DF41FC" w:rsidRDefault="00000000">
      <w:r>
        <w:t>18-Aug-2011a: The box jellyfish--nature's most poisonous creature--has 24 eyes and 360-degree vision...God is great!</w:t>
      </w:r>
    </w:p>
    <w:p w14:paraId="00000136" w14:textId="77777777" w:rsidR="00DF41FC" w:rsidRDefault="00000000">
      <w:r>
        <w:t>18-Aug-2011b: Do you still believe global warming is an illusion?</w:t>
      </w:r>
    </w:p>
    <w:p w14:paraId="00000137" w14:textId="77777777" w:rsidR="00DF41FC" w:rsidRDefault="00000000">
      <w:r>
        <w:t>21-Aug-2011: The average human takes 17,280-23,040 breaths per day; God is great!</w:t>
      </w:r>
    </w:p>
    <w:p w14:paraId="00000138" w14:textId="77777777" w:rsidR="00DF41FC" w:rsidRDefault="00000000">
      <w:r>
        <w:t>22-Aug-2011a: I only want your attention when you don't want to give it to me.</w:t>
      </w:r>
    </w:p>
    <w:p w14:paraId="00000139" w14:textId="77777777" w:rsidR="00DF41FC" w:rsidRDefault="00000000">
      <w:r>
        <w:t>22-Aug-2011b: The objective of Salvation is not to get you into Heaven, but to get Heaven into you.</w:t>
      </w:r>
    </w:p>
    <w:p w14:paraId="0000013A" w14:textId="77777777" w:rsidR="00DF41FC" w:rsidRDefault="00000000">
      <w:r>
        <w:t>24-Aug-2011a: Fear wouldn't be so debilitating if I were not so selfish.</w:t>
      </w:r>
    </w:p>
    <w:p w14:paraId="0000013B" w14:textId="77777777" w:rsidR="00DF41FC" w:rsidRDefault="00000000">
      <w:r>
        <w:t>24-Aug-2011b: Outer beauty doesn't make up for inner ugly.</w:t>
      </w:r>
    </w:p>
    <w:p w14:paraId="0000013C" w14:textId="77777777" w:rsidR="00DF41FC" w:rsidRDefault="00000000">
      <w:r>
        <w:t>25-Aug-2011: Global economics: God is making Christ's enemies His Footstool.</w:t>
      </w:r>
    </w:p>
    <w:p w14:paraId="0000013D" w14:textId="77777777" w:rsidR="00DF41FC" w:rsidRDefault="00000000">
      <w:pPr>
        <w:pStyle w:val="Heading1"/>
        <w:pageBreakBefore w:val="0"/>
      </w:pPr>
      <w:bookmarkStart w:id="33" w:name="_heading=h.147n2zr" w:colFirst="0" w:colLast="0"/>
      <w:bookmarkEnd w:id="33"/>
      <w:r>
        <w:br w:type="page"/>
      </w:r>
      <w:bookmarkStart w:id="34" w:name="bookmark=id.2p2csry" w:colFirst="0" w:colLast="0"/>
      <w:bookmarkEnd w:id="34"/>
      <w:r>
        <w:lastRenderedPageBreak/>
        <w:t>12</w:t>
      </w:r>
    </w:p>
    <w:p w14:paraId="0000013E" w14:textId="77777777" w:rsidR="00DF41FC" w:rsidRDefault="00000000">
      <w:r>
        <w:t>25-Aug-2011: We are going the way of the Roman Empire and the Soviet Union.</w:t>
      </w:r>
    </w:p>
    <w:p w14:paraId="0000013F" w14:textId="77777777" w:rsidR="00DF41FC" w:rsidRDefault="00000000">
      <w:r>
        <w:t xml:space="preserve">29-Aug-2011: Jesus has been punished for the sin you have committed against me; if I don't forgive </w:t>
      </w:r>
      <w:proofErr w:type="gramStart"/>
      <w:r>
        <w:t>you</w:t>
      </w:r>
      <w:proofErr w:type="gramEnd"/>
      <w:r>
        <w:t xml:space="preserve"> I have spit on The Cross of Christ.</w:t>
      </w:r>
    </w:p>
    <w:p w14:paraId="00000140" w14:textId="77777777" w:rsidR="00DF41FC" w:rsidRDefault="00000000">
      <w:r>
        <w:t xml:space="preserve">30-Aug-2011a: We assemble to witness the manifestation of God's Presence; it is there that sins are </w:t>
      </w:r>
      <w:proofErr w:type="gramStart"/>
      <w:r>
        <w:t>forgiven,</w:t>
      </w:r>
      <w:proofErr w:type="gramEnd"/>
      <w:r>
        <w:t xml:space="preserve"> yokes are broken and bodies are healed.</w:t>
      </w:r>
    </w:p>
    <w:p w14:paraId="00000141" w14:textId="77777777" w:rsidR="00DF41FC" w:rsidRDefault="00000000">
      <w:r>
        <w:t>30-Aug-2011b: We are living on a GIANT BALL OF DIRT...God is great!</w:t>
      </w:r>
    </w:p>
    <w:p w14:paraId="00000142" w14:textId="77777777" w:rsidR="00DF41FC" w:rsidRDefault="00000000">
      <w:r>
        <w:t>30-Aug-2011c: The Earth is tearing thru space at over 667,000 MPH, and we're not dead ...God is great!</w:t>
      </w:r>
    </w:p>
    <w:p w14:paraId="00000143" w14:textId="77777777" w:rsidR="00DF41FC" w:rsidRDefault="00000000">
      <w:r>
        <w:t>31-Aug-2011a: We cannot hear God through the noise of our own desire.</w:t>
      </w:r>
    </w:p>
    <w:p w14:paraId="00000144" w14:textId="77777777" w:rsidR="00DF41FC" w:rsidRDefault="00000000">
      <w:r>
        <w:t>31-Aug-2011b: We want to be saved from the PENALTY of sin but not sin itself.</w:t>
      </w:r>
    </w:p>
    <w:p w14:paraId="00000145" w14:textId="77777777" w:rsidR="00DF41FC" w:rsidRDefault="00000000">
      <w:r>
        <w:t xml:space="preserve">31-Aug-2011c: White </w:t>
      </w:r>
      <w:proofErr w:type="gramStart"/>
      <w:r>
        <w:t>Unemployment :</w:t>
      </w:r>
      <w:proofErr w:type="gramEnd"/>
      <w:r>
        <w:t xml:space="preserve"> 9%...Black Unemployment : 16%.</w:t>
      </w:r>
    </w:p>
    <w:p w14:paraId="00000146" w14:textId="77777777" w:rsidR="00DF41FC" w:rsidRDefault="00000000">
      <w:r>
        <w:t>31-Aug-2011d: The rich don't want to pay for welfare ...nor do they wish to hire welfare recipients.</w:t>
      </w:r>
    </w:p>
    <w:p w14:paraId="00000147" w14:textId="77777777" w:rsidR="00DF41FC" w:rsidRDefault="00000000">
      <w:r>
        <w:t>01-Sep-2011: My cat can lick its own neck...God is great!</w:t>
      </w:r>
    </w:p>
    <w:p w14:paraId="00000148" w14:textId="77777777" w:rsidR="00DF41FC" w:rsidRDefault="00000000">
      <w:r>
        <w:lastRenderedPageBreak/>
        <w:t>03-Sep-2011a: Matthew 5:27-30: Porn is adultery to a married man and fornication to a bachelor.</w:t>
      </w:r>
    </w:p>
    <w:p w14:paraId="00000149" w14:textId="77777777" w:rsidR="00DF41FC" w:rsidRDefault="00000000">
      <w:r>
        <w:t>03-Sep-2011b: Self-torture implies self-ownership.</w:t>
      </w:r>
    </w:p>
    <w:p w14:paraId="0000014A" w14:textId="77777777" w:rsidR="00DF41FC" w:rsidRDefault="00000000">
      <w:r>
        <w:t xml:space="preserve">04-Sep-2011: 1 Corinthians 3:3: "...for whereas there is among </w:t>
      </w:r>
      <w:proofErr w:type="gramStart"/>
      <w:r>
        <w:t>you</w:t>
      </w:r>
      <w:proofErr w:type="gramEnd"/>
      <w:r>
        <w:t xml:space="preserve"> envying, and strife, and divisions, are ye not carnal, and walk as men?"</w:t>
      </w:r>
    </w:p>
    <w:p w14:paraId="0000014B" w14:textId="77777777" w:rsidR="00DF41FC" w:rsidRDefault="00000000">
      <w:r>
        <w:t>06-Sep-2011: "They do not plead the cause, (The cause of the orphan), THAT THEY MAY PROSPER; And they do not defend the rights of the poor." -- Jeremiah</w:t>
      </w:r>
    </w:p>
    <w:p w14:paraId="0000014C" w14:textId="77777777" w:rsidR="00DF41FC" w:rsidRDefault="00000000">
      <w:r>
        <w:t>07-Sep-2011: What if dreams were peeks into another life...on another planet ...in another galaxy very similar to ours?</w:t>
      </w:r>
    </w:p>
    <w:p w14:paraId="0000014D" w14:textId="77777777" w:rsidR="00DF41FC" w:rsidRDefault="00000000">
      <w:r>
        <w:t>07-Sep-2011a: Reincarnation: what if these memories are not of previous lives, but of the lives of our ancestors engraved on our spirits/DNA?</w:t>
      </w:r>
    </w:p>
    <w:p w14:paraId="0000014E" w14:textId="77777777" w:rsidR="00DF41FC" w:rsidRDefault="00000000">
      <w:r>
        <w:t>07-Sep-2011b: The human body is made up of at least 10 trillion cells...God is great!</w:t>
      </w:r>
    </w:p>
    <w:p w14:paraId="0000014F" w14:textId="77777777" w:rsidR="00DF41FC" w:rsidRDefault="00000000">
      <w:r>
        <w:t>07-Sep-2011c: Mary is the BIOLOGICAL mother of Jesus, not the SPIRITUAL mother of God.</w:t>
      </w:r>
    </w:p>
    <w:p w14:paraId="00000150" w14:textId="77777777" w:rsidR="00DF41FC" w:rsidRDefault="00000000">
      <w:r>
        <w:t>07-Sep-2011d: 2 Chronicles 7:12-14; Leviticus 18:25: Yes, God DOES communicate and punish through both weather and nature.</w:t>
      </w:r>
    </w:p>
    <w:p w14:paraId="00000151" w14:textId="77777777" w:rsidR="00DF41FC" w:rsidRDefault="00000000">
      <w:r>
        <w:t>10-Sep-2011: I die--not for Adam's sin but for my own; for I was in Adam when he sinned and therefore sinned with him!</w:t>
      </w:r>
    </w:p>
    <w:p w14:paraId="00000152" w14:textId="77777777" w:rsidR="00DF41FC" w:rsidRDefault="00000000">
      <w:r>
        <w:lastRenderedPageBreak/>
        <w:t>10-Sep-2011a: I live--not with my own righteousness but with Christ's; for God placed me in Christ when He obeyed...now He obeys in me!</w:t>
      </w:r>
    </w:p>
    <w:p w14:paraId="00000153" w14:textId="77777777" w:rsidR="00DF41FC" w:rsidRDefault="00000000">
      <w:r>
        <w:t>10-Sep-2011b: The corporation as a legal "person" is demonstrably psychopathic.</w:t>
      </w:r>
    </w:p>
    <w:p w14:paraId="00000154" w14:textId="77777777" w:rsidR="00DF41FC" w:rsidRDefault="00000000">
      <w:r>
        <w:t xml:space="preserve">10-Sep-2011c: As a species the </w:t>
      </w:r>
      <w:proofErr w:type="spellStart"/>
      <w:r>
        <w:t>homosapien</w:t>
      </w:r>
      <w:proofErr w:type="spellEnd"/>
      <w:r>
        <w:t xml:space="preserve"> is chronically self-destructive and IT CANNOT STOP ITSELF...therefore God must judge it.</w:t>
      </w:r>
    </w:p>
    <w:p w14:paraId="00000155" w14:textId="77777777" w:rsidR="00DF41FC" w:rsidRDefault="00000000">
      <w:pPr>
        <w:pStyle w:val="Heading1"/>
        <w:pageBreakBefore w:val="0"/>
      </w:pPr>
      <w:bookmarkStart w:id="35" w:name="_heading=h.23ckvvd" w:colFirst="0" w:colLast="0"/>
      <w:bookmarkEnd w:id="35"/>
      <w:r>
        <w:br w:type="page"/>
      </w:r>
      <w:bookmarkStart w:id="36" w:name="bookmark=id.3o7alnk" w:colFirst="0" w:colLast="0"/>
      <w:bookmarkEnd w:id="36"/>
      <w:r>
        <w:lastRenderedPageBreak/>
        <w:t>13</w:t>
      </w:r>
    </w:p>
    <w:p w14:paraId="00000156" w14:textId="77777777" w:rsidR="00DF41FC" w:rsidRDefault="00000000">
      <w:r>
        <w:t>11-Sep-2011: I believe there is One True God -- YHWH; and Jesus Christ is His Living Word! Hebrews 1:1-4</w:t>
      </w:r>
    </w:p>
    <w:p w14:paraId="00000157" w14:textId="77777777" w:rsidR="00DF41FC" w:rsidRDefault="00000000">
      <w:r>
        <w:t>13-Sep-2011: 46 million Americans are at or below the poverty line.</w:t>
      </w:r>
    </w:p>
    <w:p w14:paraId="00000158" w14:textId="77777777" w:rsidR="00DF41FC" w:rsidRDefault="00000000">
      <w:r>
        <w:t xml:space="preserve">15-Sep-2011: The God in The Bible is described as Truth; </w:t>
      </w:r>
      <w:proofErr w:type="gramStart"/>
      <w:r>
        <w:t>therefore</w:t>
      </w:r>
      <w:proofErr w:type="gramEnd"/>
      <w:r>
        <w:t xml:space="preserve"> The Bible itself must be HISTORICALLY ACCURATE.</w:t>
      </w:r>
    </w:p>
    <w:p w14:paraId="00000159" w14:textId="77777777" w:rsidR="00DF41FC" w:rsidRDefault="00000000">
      <w:r>
        <w:t>16-Sep-2011: Median White household wealth: $US113,000. Median Black household wealth: $US5,700. Oh yeah...life's fair!</w:t>
      </w:r>
    </w:p>
    <w:p w14:paraId="0000015A" w14:textId="77777777" w:rsidR="00DF41FC" w:rsidRDefault="00000000">
      <w:r>
        <w:t xml:space="preserve">21-Sep-2011a: Where Satan cannot suppress the distribution of the </w:t>
      </w:r>
      <w:proofErr w:type="gramStart"/>
      <w:r>
        <w:t>Bible</w:t>
      </w:r>
      <w:proofErr w:type="gramEnd"/>
      <w:r>
        <w:t xml:space="preserve"> he has convinced the population to stay away from it.</w:t>
      </w:r>
    </w:p>
    <w:p w14:paraId="0000015B" w14:textId="77777777" w:rsidR="00DF41FC" w:rsidRDefault="00000000">
      <w:r>
        <w:t>21-Sep-2011b: Truth is a weapon far more dangerous than the hydrogen bomb.</w:t>
      </w:r>
    </w:p>
    <w:p w14:paraId="0000015C" w14:textId="77777777" w:rsidR="00DF41FC" w:rsidRDefault="00000000">
      <w:r>
        <w:t>23-Sep-2011a: The Bible says that God cannot lie. If therefore the Bible is not an ACCURATE HISTORICAL DOCUMENT, then it cannot be inspired by God.</w:t>
      </w:r>
    </w:p>
    <w:p w14:paraId="0000015D" w14:textId="77777777" w:rsidR="00DF41FC" w:rsidRDefault="00000000">
      <w:r>
        <w:t>23-Sep-2011b: No discrepancy exists between Science and Scripture; the discrepancy is between scientists and God.</w:t>
      </w:r>
    </w:p>
    <w:p w14:paraId="0000015E" w14:textId="77777777" w:rsidR="00DF41FC" w:rsidRDefault="00000000">
      <w:r>
        <w:lastRenderedPageBreak/>
        <w:t>24-Sep-2011a: Under normal circumstances, electromagnetism prevents any 2 surfaces from touching...God is great!</w:t>
      </w:r>
    </w:p>
    <w:p w14:paraId="0000015F" w14:textId="77777777" w:rsidR="00DF41FC" w:rsidRDefault="00000000">
      <w:r>
        <w:t>24-Sep-2011b: The corporation as a legal "person" worships money.</w:t>
      </w:r>
    </w:p>
    <w:p w14:paraId="00000160" w14:textId="77777777" w:rsidR="00DF41FC" w:rsidRDefault="00000000">
      <w:r>
        <w:t>24-Sep-2011c: The corporation as a legal "person" is unpatriotic.</w:t>
      </w:r>
    </w:p>
    <w:p w14:paraId="00000161" w14:textId="77777777" w:rsidR="00DF41FC" w:rsidRDefault="00000000">
      <w:r>
        <w:t>24-Sep-2011d: We have more faith in ourselves than we have in our Creator; this is a recipe for disaster.</w:t>
      </w:r>
    </w:p>
    <w:p w14:paraId="00000162" w14:textId="77777777" w:rsidR="00DF41FC" w:rsidRDefault="00000000">
      <w:r>
        <w:t>24-Sep-2011e: ABSOLUTE POWER: Besides His Own Limitless Power, everyone else's power is also at God's Disposal...even Satan's.</w:t>
      </w:r>
    </w:p>
    <w:p w14:paraId="00000163" w14:textId="77777777" w:rsidR="00DF41FC" w:rsidRDefault="00000000">
      <w:r>
        <w:t>26-Sep-2011: "You do not turn nor seek to those having familiar spirits nor necromancers to be unclean by them; I am YHWH your God." -- Leviticus 19:31</w:t>
      </w:r>
    </w:p>
    <w:p w14:paraId="00000164" w14:textId="77777777" w:rsidR="00DF41FC" w:rsidRDefault="00000000">
      <w:r>
        <w:t>27-Sep-2011: There's no progress without failure.</w:t>
      </w:r>
    </w:p>
    <w:p w14:paraId="00000165" w14:textId="77777777" w:rsidR="00DF41FC" w:rsidRDefault="00000000">
      <w:r>
        <w:t>29-Sep-2011: God prefers losers   so that when we win God gets the glory!</w:t>
      </w:r>
    </w:p>
    <w:p w14:paraId="00000166" w14:textId="77777777" w:rsidR="00DF41FC" w:rsidRDefault="00000000">
      <w:r>
        <w:t>01-Oct-2011a: I am nothing to God...and yet...I am everything to God.</w:t>
      </w:r>
    </w:p>
    <w:p w14:paraId="00000167" w14:textId="77777777" w:rsidR="00DF41FC" w:rsidRDefault="00000000">
      <w:r>
        <w:t xml:space="preserve">01-Oct-2011b: Where Satan can't stop Bible </w:t>
      </w:r>
      <w:proofErr w:type="gramStart"/>
      <w:r>
        <w:t>reading</w:t>
      </w:r>
      <w:proofErr w:type="gramEnd"/>
      <w:r>
        <w:t xml:space="preserve"> he distracts with private interpretation.</w:t>
      </w:r>
    </w:p>
    <w:p w14:paraId="00000168" w14:textId="77777777" w:rsidR="00DF41FC" w:rsidRDefault="00000000">
      <w:r>
        <w:t>03-Oct-2011: Pride is a prison, and Unconditional Love the only Liberator.</w:t>
      </w:r>
    </w:p>
    <w:p w14:paraId="00000169" w14:textId="77777777" w:rsidR="00DF41FC" w:rsidRDefault="00000000">
      <w:r>
        <w:t>04-Oct-2011a: Asking a question does not mean you are ready for the answer.</w:t>
      </w:r>
    </w:p>
    <w:p w14:paraId="0000016A" w14:textId="77777777" w:rsidR="00DF41FC" w:rsidRDefault="00000000">
      <w:r>
        <w:lastRenderedPageBreak/>
        <w:t>04-Oct-2011b: Respect breeds affection.</w:t>
      </w:r>
    </w:p>
    <w:p w14:paraId="0000016B" w14:textId="77777777" w:rsidR="00DF41FC" w:rsidRDefault="00000000">
      <w:r>
        <w:t>04-Oct-2011c: A part of me will always be Adventist, I guess (smile).</w:t>
      </w:r>
    </w:p>
    <w:p w14:paraId="0000016C" w14:textId="77777777" w:rsidR="00DF41FC" w:rsidRDefault="00000000">
      <w:r>
        <w:t>05-Oct-2011a: Obedience is like the lines on a highway: though restrictive, they will take you where you need to go.</w:t>
      </w:r>
    </w:p>
    <w:p w14:paraId="0000016D" w14:textId="77777777" w:rsidR="00DF41FC" w:rsidRDefault="00000000">
      <w:pPr>
        <w:pStyle w:val="Heading1"/>
        <w:pageBreakBefore w:val="0"/>
      </w:pPr>
      <w:bookmarkStart w:id="37" w:name="_heading=h.32hioqz" w:colFirst="0" w:colLast="0"/>
      <w:bookmarkEnd w:id="37"/>
      <w:r>
        <w:br w:type="page"/>
      </w:r>
      <w:bookmarkStart w:id="38" w:name="bookmark=id.ihv636" w:colFirst="0" w:colLast="0"/>
      <w:bookmarkEnd w:id="38"/>
      <w:r>
        <w:lastRenderedPageBreak/>
        <w:t>14</w:t>
      </w:r>
    </w:p>
    <w:p w14:paraId="0000016E" w14:textId="77777777" w:rsidR="00DF41FC" w:rsidRDefault="00000000">
      <w:r>
        <w:t>05-Oct-2011b: America is finally buckling under the weight of its own greed.</w:t>
      </w:r>
    </w:p>
    <w:p w14:paraId="0000016F" w14:textId="77777777" w:rsidR="00DF41FC" w:rsidRDefault="00000000">
      <w:r>
        <w:t>06-Oct-2011c: Obama bailed out the Republicans...which made them hate him all the more.</w:t>
      </w:r>
    </w:p>
    <w:p w14:paraId="00000170" w14:textId="77777777" w:rsidR="00DF41FC" w:rsidRDefault="00000000">
      <w:r>
        <w:t>06-Oct-2011d: SPIRIT is far older, stronger and eternally more powerful than matter.</w:t>
      </w:r>
    </w:p>
    <w:p w14:paraId="00000171" w14:textId="77777777" w:rsidR="00DF41FC" w:rsidRDefault="00000000">
      <w:r>
        <w:t>08-Oct-2011: Nutrition: Muscle aches may benefit from the following: Astaxanthin, Calcium, Magnesium, Bromelain, Creatine.</w:t>
      </w:r>
    </w:p>
    <w:p w14:paraId="00000172" w14:textId="77777777" w:rsidR="00DF41FC" w:rsidRDefault="00000000">
      <w:r>
        <w:t>09-Oct-2011a: A teacher challenges your identity and your knowledge, then helps you discover both so that you can stand strong under pressure.</w:t>
      </w:r>
    </w:p>
    <w:p w14:paraId="00000173" w14:textId="77777777" w:rsidR="00DF41FC" w:rsidRDefault="00000000">
      <w:r>
        <w:t>09-Oct-2011b: True unity of spirit, soul, body, family, community and nation lies only in Jesus Christ.</w:t>
      </w:r>
    </w:p>
    <w:p w14:paraId="00000174" w14:textId="77777777" w:rsidR="00DF41FC" w:rsidRDefault="00000000">
      <w:r>
        <w:t>09-Oct-2011c: There is no anger in selflessness.</w:t>
      </w:r>
    </w:p>
    <w:p w14:paraId="00000175" w14:textId="77777777" w:rsidR="00DF41FC" w:rsidRDefault="00000000">
      <w:r>
        <w:t>10-Oct-2011a: I was insane until I lost my mind!</w:t>
      </w:r>
    </w:p>
    <w:p w14:paraId="00000176" w14:textId="77777777" w:rsidR="00DF41FC" w:rsidRDefault="00000000">
      <w:r>
        <w:t>10-Oct-2011b: If I could, I'd take my Twitter followers to Heaven with me.</w:t>
      </w:r>
    </w:p>
    <w:p w14:paraId="00000177" w14:textId="77777777" w:rsidR="00DF41FC" w:rsidRDefault="00000000">
      <w:r>
        <w:t>10-Oct-2011c: God knows things about the people around you that you have no idea of; if one of those things comes to light, it is so you can pray.</w:t>
      </w:r>
    </w:p>
    <w:p w14:paraId="00000178" w14:textId="77777777" w:rsidR="00DF41FC" w:rsidRDefault="00000000">
      <w:r>
        <w:t>10-Oct-2011d: Salvation (separating a sinner from their sin) is a miracle performed by God, not man.</w:t>
      </w:r>
    </w:p>
    <w:p w14:paraId="00000179" w14:textId="77777777" w:rsidR="00DF41FC" w:rsidRDefault="00000000">
      <w:r>
        <w:lastRenderedPageBreak/>
        <w:t>12-Oct-2011a: Christianity: READ, HEAR, BELIEVE, CONFESS, OBEY, ASK, RECEIVE.</w:t>
      </w:r>
    </w:p>
    <w:p w14:paraId="0000017A" w14:textId="77777777" w:rsidR="00DF41FC" w:rsidRDefault="00000000">
      <w:r>
        <w:t xml:space="preserve">12-Oct-2011b: Heaven is free--but it </w:t>
      </w:r>
      <w:proofErr w:type="spellStart"/>
      <w:r>
        <w:t>ain't</w:t>
      </w:r>
      <w:proofErr w:type="spellEnd"/>
      <w:r>
        <w:t xml:space="preserve"> cheap!</w:t>
      </w:r>
    </w:p>
    <w:p w14:paraId="0000017B" w14:textId="77777777" w:rsidR="00DF41FC" w:rsidRDefault="00000000">
      <w:r>
        <w:t xml:space="preserve">12-Oct-2011c: It was The Supreme Act of Humility for God, </w:t>
      </w:r>
      <w:proofErr w:type="gramStart"/>
      <w:r>
        <w:t>Who</w:t>
      </w:r>
      <w:proofErr w:type="gramEnd"/>
      <w:r>
        <w:t xml:space="preserve"> doesn't need anything, to create something!</w:t>
      </w:r>
    </w:p>
    <w:p w14:paraId="0000017C" w14:textId="77777777" w:rsidR="00DF41FC" w:rsidRDefault="00000000">
      <w:r>
        <w:t>14-Oct-2011: My cat will jump up on my knee, and from there knock things off the table so he can play with them on the floor...God is great!</w:t>
      </w:r>
    </w:p>
    <w:p w14:paraId="0000017D" w14:textId="77777777" w:rsidR="00DF41FC" w:rsidRDefault="00000000">
      <w:r>
        <w:t>15-Oct-2011a: What is so scientific about saying that Existence has no purpose?</w:t>
      </w:r>
    </w:p>
    <w:p w14:paraId="0000017E" w14:textId="77777777" w:rsidR="00DF41FC" w:rsidRDefault="00000000">
      <w:r>
        <w:t>15-Oct-2011b: Saying that everything came from nothing makes no sense.</w:t>
      </w:r>
    </w:p>
    <w:p w14:paraId="0000017F" w14:textId="77777777" w:rsidR="00DF41FC" w:rsidRDefault="00000000">
      <w:r>
        <w:t>15-Oct-2011c: "Earth has no sorrow that Heaven cannot heal." -- Hymn</w:t>
      </w:r>
    </w:p>
    <w:p w14:paraId="00000180" w14:textId="77777777" w:rsidR="00DF41FC" w:rsidRDefault="00000000">
      <w:r>
        <w:t>15-Oct-2011d: What attracts us to the forbidden? Sin.</w:t>
      </w:r>
    </w:p>
    <w:p w14:paraId="00000181" w14:textId="77777777" w:rsidR="00DF41FC" w:rsidRDefault="00000000">
      <w:r>
        <w:t>15-Oct-2011e: If I can't trust science to explain origin, why is it so infallible on development??</w:t>
      </w:r>
    </w:p>
    <w:p w14:paraId="00000182" w14:textId="77777777" w:rsidR="00DF41FC" w:rsidRDefault="00000000">
      <w:r>
        <w:t>15-Oct-2011f: You yourself are a supernatural being! Explain LOVE, or COURAGE or VIRTUE chemically.</w:t>
      </w:r>
    </w:p>
    <w:p w14:paraId="00000183" w14:textId="77777777" w:rsidR="00DF41FC" w:rsidRDefault="00000000">
      <w:r>
        <w:t>15-Oct-2011g: There is TONS of evidence for Intelligent Design evolutionists don't want you to know.</w:t>
      </w:r>
    </w:p>
    <w:p w14:paraId="00000184" w14:textId="77777777" w:rsidR="00DF41FC" w:rsidRDefault="00000000">
      <w:r>
        <w:t>15-Oct-2011h: The fact that God is That Single Answer does not in any way diminish the wonder of His Creation.</w:t>
      </w:r>
    </w:p>
    <w:p w14:paraId="00000185" w14:textId="77777777" w:rsidR="00DF41FC" w:rsidRDefault="00000000">
      <w:pPr>
        <w:pStyle w:val="Heading1"/>
        <w:pageBreakBefore w:val="0"/>
      </w:pPr>
      <w:bookmarkStart w:id="39" w:name="_heading=h.41mghml" w:colFirst="0" w:colLast="0"/>
      <w:bookmarkEnd w:id="39"/>
      <w:r>
        <w:br w:type="page"/>
      </w:r>
      <w:bookmarkStart w:id="40" w:name="bookmark=id.1hmsyys" w:colFirst="0" w:colLast="0"/>
      <w:bookmarkEnd w:id="40"/>
      <w:r>
        <w:lastRenderedPageBreak/>
        <w:t>15</w:t>
      </w:r>
    </w:p>
    <w:p w14:paraId="00000186" w14:textId="77777777" w:rsidR="00DF41FC" w:rsidRDefault="00000000">
      <w:r>
        <w:t>16-Oct-2011a: I wish to publicly thank God for rescuing us with a job that kept a roof over our heads and the lights on...Jesus is HOT STUFF!!!</w:t>
      </w:r>
    </w:p>
    <w:p w14:paraId="00000187" w14:textId="77777777" w:rsidR="00DF41FC" w:rsidRDefault="00000000">
      <w:r>
        <w:t>16-Oct-2011b: There is no "natural law" that would bring complexity out of simplicity!</w:t>
      </w:r>
    </w:p>
    <w:p w14:paraId="00000188" w14:textId="77777777" w:rsidR="00DF41FC" w:rsidRDefault="00000000">
      <w:r>
        <w:t>16-Oct-2011c: Are you even aware that the Standard Model DOESN'T reflect what's actually being observed in the Cosmos??</w:t>
      </w:r>
    </w:p>
    <w:p w14:paraId="00000189" w14:textId="77777777" w:rsidR="00DF41FC" w:rsidRDefault="00000000">
      <w:r>
        <w:t>16-Oct-2011d: If the Standard Model was doing its job, there'd be no need for "dark matter", "dark energy" or "dark flow"!</w:t>
      </w:r>
    </w:p>
    <w:p w14:paraId="0000018A" w14:textId="77777777" w:rsidR="00DF41FC" w:rsidRDefault="00000000">
      <w:r>
        <w:t>17-Oct-2011a: In 13 billion years 100 monkeys will never write a novel and life will never rise from inorganic matter without an Act of God.</w:t>
      </w:r>
    </w:p>
    <w:p w14:paraId="0000018B" w14:textId="77777777" w:rsidR="00DF41FC" w:rsidRDefault="00000000">
      <w:r>
        <w:t>17-Oct-2011b: Abortion is a violation of the Golden Rule: "Do unto others as you would have them do into you."</w:t>
      </w:r>
    </w:p>
    <w:p w14:paraId="0000018C" w14:textId="77777777" w:rsidR="00DF41FC" w:rsidRDefault="00000000">
      <w:r>
        <w:t>17-Oct-2011c: Racism, Discrimination and Prejudice are alive and well in Corporate America.</w:t>
      </w:r>
    </w:p>
    <w:p w14:paraId="0000018D" w14:textId="77777777" w:rsidR="00DF41FC" w:rsidRDefault="00000000">
      <w:r>
        <w:t>19-Oct-2011: "Whoever is not for Me is against Me." -- Jesus Christ</w:t>
      </w:r>
    </w:p>
    <w:p w14:paraId="0000018E" w14:textId="77777777" w:rsidR="00DF41FC" w:rsidRDefault="00000000">
      <w:r>
        <w:t>20-Oct-2011: The National Debt: $16 TRILLION...that's $30 million every second for a year!!!</w:t>
      </w:r>
    </w:p>
    <w:p w14:paraId="0000018F" w14:textId="77777777" w:rsidR="00DF41FC" w:rsidRDefault="00000000">
      <w:r>
        <w:lastRenderedPageBreak/>
        <w:t>21-Oct-2011a: What pleases God? Loyalty...at whatever cost to yourself, your family or your friends.</w:t>
      </w:r>
    </w:p>
    <w:p w14:paraId="00000190" w14:textId="77777777" w:rsidR="00DF41FC" w:rsidRDefault="00000000">
      <w:r>
        <w:t>21-Oct-2011b: God is not politically correct.</w:t>
      </w:r>
    </w:p>
    <w:p w14:paraId="00000191" w14:textId="77777777" w:rsidR="00DF41FC" w:rsidRDefault="00000000">
      <w:r>
        <w:t>23-Oct-2011: God's Love is unconditional...as is His Hatred of evil.</w:t>
      </w:r>
    </w:p>
    <w:p w14:paraId="00000192" w14:textId="77777777" w:rsidR="00DF41FC" w:rsidRDefault="00000000">
      <w:r>
        <w:t>24-Oct-2011: "You know what they say: 'Between Pittsburgh and Philadelphia is Mississippi!'" -- Anonymous</w:t>
      </w:r>
    </w:p>
    <w:p w14:paraId="00000193" w14:textId="77777777" w:rsidR="00DF41FC" w:rsidRDefault="00000000">
      <w:r>
        <w:t xml:space="preserve">26-Oct-2011a: To God complexity itself does not </w:t>
      </w:r>
      <w:proofErr w:type="gramStart"/>
      <w:r>
        <w:t>exists</w:t>
      </w:r>
      <w:proofErr w:type="gramEnd"/>
      <w:r>
        <w:t>...everything is simple to God.</w:t>
      </w:r>
    </w:p>
    <w:p w14:paraId="00000194" w14:textId="77777777" w:rsidR="00DF41FC" w:rsidRDefault="00000000">
      <w:r>
        <w:t>26-Oct-2011b: If a person has received forgiveness from God for EVERY sin, why would they have a problem forgiving anyone else?</w:t>
      </w:r>
    </w:p>
    <w:p w14:paraId="00000195" w14:textId="77777777" w:rsidR="00DF41FC" w:rsidRDefault="00000000">
      <w:r>
        <w:t>30-Oct-2011: Accomplishing God's Will is rarely convenient.</w:t>
      </w:r>
    </w:p>
    <w:p w14:paraId="00000196" w14:textId="77777777" w:rsidR="00DF41FC" w:rsidRDefault="00000000">
      <w:r>
        <w:t>03-Nov-2011: To be in church all one's life, and still go to Hell...what a tragedy!</w:t>
      </w:r>
    </w:p>
    <w:p w14:paraId="00000197" w14:textId="77777777" w:rsidR="00DF41FC" w:rsidRDefault="00000000">
      <w:r>
        <w:t>05-Nov-2011: That which comes first has the preeminence; righteousness came before sin and goodness came before evil.</w:t>
      </w:r>
    </w:p>
    <w:p w14:paraId="00000198" w14:textId="77777777" w:rsidR="00DF41FC" w:rsidRDefault="00000000">
      <w:r>
        <w:t>16-Nov-2011a: Matthew 7:22, 23 -- Using Jesus' Name doesn't mean you know Jesus.</w:t>
      </w:r>
    </w:p>
    <w:p w14:paraId="00000199" w14:textId="77777777" w:rsidR="00DF41FC" w:rsidRDefault="00000000">
      <w:r>
        <w:t>16-Nov-2011b: God is happier than everyone else because He gives more than anyone else.</w:t>
      </w:r>
    </w:p>
    <w:p w14:paraId="0000019A" w14:textId="77777777" w:rsidR="00DF41FC" w:rsidRDefault="00000000">
      <w:r>
        <w:t>16-Nov-2011c: People who are promiscuous wind up paying a terrible price.</w:t>
      </w:r>
    </w:p>
    <w:p w14:paraId="0000019B" w14:textId="77777777" w:rsidR="00DF41FC" w:rsidRDefault="00000000">
      <w:r>
        <w:lastRenderedPageBreak/>
        <w:t>17-Nov-2011: God has to have mercy on everybody in order to save anybody.</w:t>
      </w:r>
    </w:p>
    <w:p w14:paraId="0000019C" w14:textId="77777777" w:rsidR="00DF41FC" w:rsidRDefault="00000000">
      <w:r>
        <w:t>18-Nov-2011: Jesus is FAR MORE merciful and compassionate than you are!</w:t>
      </w:r>
    </w:p>
    <w:p w14:paraId="0000019D" w14:textId="77777777" w:rsidR="00DF41FC" w:rsidRDefault="00000000">
      <w:pPr>
        <w:pStyle w:val="Heading1"/>
        <w:pageBreakBefore w:val="0"/>
      </w:pPr>
      <w:bookmarkStart w:id="41" w:name="_heading=h.vx1227" w:colFirst="0" w:colLast="0"/>
      <w:bookmarkEnd w:id="41"/>
      <w:r>
        <w:br w:type="page"/>
      </w:r>
      <w:bookmarkStart w:id="42" w:name="bookmark=id.2grqrue" w:colFirst="0" w:colLast="0"/>
      <w:bookmarkEnd w:id="42"/>
      <w:r>
        <w:lastRenderedPageBreak/>
        <w:t>16</w:t>
      </w:r>
    </w:p>
    <w:p w14:paraId="0000019E" w14:textId="77777777" w:rsidR="00DF41FC" w:rsidRDefault="00000000">
      <w:r>
        <w:t>19-Nov-2011: "If any man thinks he knows anything, he does not yet know as he ought." -- The Apostle Paul</w:t>
      </w:r>
    </w:p>
    <w:p w14:paraId="0000019F" w14:textId="77777777" w:rsidR="00DF41FC" w:rsidRDefault="00000000">
      <w:r>
        <w:t>21-Nov-2011: Lord Jesus, fill my mind with Your Wisdom; fill my heart with Your Love; fill my bowels with Your Mercy!</w:t>
      </w:r>
    </w:p>
    <w:p w14:paraId="000001A0" w14:textId="77777777" w:rsidR="00DF41FC" w:rsidRDefault="00000000">
      <w:r>
        <w:t xml:space="preserve">23-Nov-2011a: I lost my brakes on the freeway last </w:t>
      </w:r>
      <w:proofErr w:type="spellStart"/>
      <w:r>
        <w:t>nite</w:t>
      </w:r>
      <w:proofErr w:type="spellEnd"/>
      <w:r>
        <w:t>; but God spared me from accident and injury and I got the car home.</w:t>
      </w:r>
    </w:p>
    <w:p w14:paraId="000001A1" w14:textId="77777777" w:rsidR="00DF41FC" w:rsidRDefault="00000000">
      <w:r>
        <w:t>23-Nov-2011b: God is older, wiser, smarter, more intelligent and more powerful than you.</w:t>
      </w:r>
    </w:p>
    <w:p w14:paraId="000001A2" w14:textId="77777777" w:rsidR="00DF41FC" w:rsidRDefault="00000000">
      <w:r>
        <w:t>24-Nov-2011a: 1st Corinthians 15:24-28: God is reconciling and consolidating all things into Christ.</w:t>
      </w:r>
    </w:p>
    <w:p w14:paraId="000001A3" w14:textId="77777777" w:rsidR="00DF41FC" w:rsidRDefault="00000000">
      <w:r>
        <w:t>24-Nov-2011b: 1st Corinthians 15:24-28: God is #reconciling and consolidating all things into Christ.</w:t>
      </w:r>
    </w:p>
    <w:p w14:paraId="000001A4" w14:textId="77777777" w:rsidR="00DF41FC" w:rsidRDefault="00000000">
      <w:r>
        <w:t>24-Nov-2011c: "I will completely remove all things from the face of the earth," -- God, Zephaniah 1:2</w:t>
      </w:r>
    </w:p>
    <w:p w14:paraId="000001A5" w14:textId="77777777" w:rsidR="00DF41FC" w:rsidRDefault="00000000">
      <w:r>
        <w:t xml:space="preserve">26-Nov-2011a: God has sense: if you talk to </w:t>
      </w:r>
      <w:proofErr w:type="gramStart"/>
      <w:r>
        <w:t>Him</w:t>
      </w:r>
      <w:proofErr w:type="gramEnd"/>
      <w:r>
        <w:t xml:space="preserve"> He'll talk to you; if you listen to Him He'll listen to you; if you'll honor Him He'll honor you.</w:t>
      </w:r>
    </w:p>
    <w:p w14:paraId="000001A6" w14:textId="77777777" w:rsidR="00DF41FC" w:rsidRDefault="00000000">
      <w:r>
        <w:t>26-Nov-2011b: The greatest moment of my existence was being swallowed up by the Spirit of Christ...all I want is to go back (or forward) to that moment.</w:t>
      </w:r>
    </w:p>
    <w:p w14:paraId="000001A7" w14:textId="77777777" w:rsidR="00DF41FC" w:rsidRDefault="00000000">
      <w:r>
        <w:t>01-Dec-2011a: I know I have no business being in Heaven--but I'm going...such is the Power of Divine Grace!</w:t>
      </w:r>
    </w:p>
    <w:p w14:paraId="000001A8" w14:textId="77777777" w:rsidR="00DF41FC" w:rsidRDefault="00000000">
      <w:r>
        <w:lastRenderedPageBreak/>
        <w:t>01-Dec-2011b: HOPE = DESIRE + EXPECTATION</w:t>
      </w:r>
    </w:p>
    <w:p w14:paraId="000001A9" w14:textId="77777777" w:rsidR="00DF41FC" w:rsidRDefault="00000000">
      <w:r>
        <w:t>01-Dec-2011c: One out of every 24 verses in the New Testament refers to the Second Coming of Christ.</w:t>
      </w:r>
    </w:p>
    <w:p w14:paraId="000001AA" w14:textId="77777777" w:rsidR="00DF41FC" w:rsidRDefault="00000000">
      <w:r>
        <w:t>02-Dec-2011a: "I don't need your strength...you need Mine." -- God</w:t>
      </w:r>
    </w:p>
    <w:p w14:paraId="000001AB" w14:textId="77777777" w:rsidR="00DF41FC" w:rsidRDefault="00000000">
      <w:r>
        <w:t>02-Dec-2011b: If I send you to Hell, it's guaranteed that I will be following you shortly.</w:t>
      </w:r>
    </w:p>
    <w:p w14:paraId="000001AC" w14:textId="77777777" w:rsidR="00DF41FC" w:rsidRDefault="00000000">
      <w:r>
        <w:t>02-Dec-2011c: God can forgive any sin and sanctify any sinner.</w:t>
      </w:r>
    </w:p>
    <w:p w14:paraId="000001AD" w14:textId="77777777" w:rsidR="00DF41FC" w:rsidRDefault="00000000">
      <w:r>
        <w:t>02-Dec-2011d: We are tired of suffering, yet we are not tired of sinning.</w:t>
      </w:r>
    </w:p>
    <w:p w14:paraId="000001AE" w14:textId="77777777" w:rsidR="00DF41FC" w:rsidRDefault="00000000">
      <w:r>
        <w:t>04-Dec-2011: America is a nation that CHEATS ITSELF out of its own money.</w:t>
      </w:r>
    </w:p>
    <w:p w14:paraId="000001AF" w14:textId="77777777" w:rsidR="00DF41FC" w:rsidRDefault="00000000">
      <w:r>
        <w:t xml:space="preserve">10-Dec-2011: The human race is obsolete...God is creating a new race with Christ as The Adam; </w:t>
      </w:r>
      <w:proofErr w:type="spellStart"/>
      <w:r>
        <w:t>familyship</w:t>
      </w:r>
      <w:proofErr w:type="spellEnd"/>
      <w:r>
        <w:t xml:space="preserve"> is granted by Grace through Faith.</w:t>
      </w:r>
    </w:p>
    <w:p w14:paraId="000001B0" w14:textId="77777777" w:rsidR="00DF41FC" w:rsidRDefault="00000000">
      <w:r>
        <w:t>12-Dec-2011: The First Sinner committed the First Sin by taking the credit for that which he did not create: himself.</w:t>
      </w:r>
    </w:p>
    <w:p w14:paraId="000001B1" w14:textId="77777777" w:rsidR="00DF41FC" w:rsidRDefault="00000000">
      <w:r>
        <w:t>14-Dec-2011: A relationship with Christ is simple...I make it complicated.</w:t>
      </w:r>
    </w:p>
    <w:p w14:paraId="000001B2" w14:textId="77777777" w:rsidR="00DF41FC" w:rsidRDefault="00000000">
      <w:r>
        <w:t>16-Dec-2011: TRUST is born of both confidence and ignorance.</w:t>
      </w:r>
    </w:p>
    <w:p w14:paraId="000001B3" w14:textId="77777777" w:rsidR="00DF41FC" w:rsidRDefault="00000000">
      <w:r>
        <w:t>18-Dec-2011: People don't need a reason to be angry...just an opportunity.</w:t>
      </w:r>
    </w:p>
    <w:p w14:paraId="000001B4" w14:textId="77777777" w:rsidR="00DF41FC" w:rsidRDefault="00000000">
      <w:r>
        <w:t>19-Dec-2011: God withholds powers from us because we do not give Him glory for powers already bestowed.</w:t>
      </w:r>
    </w:p>
    <w:p w14:paraId="000001B5" w14:textId="77777777" w:rsidR="00DF41FC" w:rsidRDefault="00000000">
      <w:pPr>
        <w:pStyle w:val="Heading1"/>
        <w:pageBreakBefore w:val="0"/>
      </w:pPr>
      <w:bookmarkStart w:id="43" w:name="_heading=h.1v1yuxt" w:colFirst="0" w:colLast="0"/>
      <w:bookmarkEnd w:id="43"/>
      <w:r>
        <w:br w:type="page"/>
      </w:r>
      <w:bookmarkStart w:id="44" w:name="bookmark=id.3fwokq0" w:colFirst="0" w:colLast="0"/>
      <w:bookmarkEnd w:id="44"/>
      <w:r>
        <w:lastRenderedPageBreak/>
        <w:t>17</w:t>
      </w:r>
    </w:p>
    <w:p w14:paraId="000001B6" w14:textId="77777777" w:rsidR="00DF41FC" w:rsidRDefault="00000000">
      <w:r>
        <w:t>20-Dec-2011: If you're living in the fast lane, watch your blind spots.</w:t>
      </w:r>
    </w:p>
    <w:p w14:paraId="000001B7" w14:textId="77777777" w:rsidR="00DF41FC" w:rsidRDefault="00000000">
      <w:r>
        <w:t>21-Dec-2011: You are NOTHING without God; You are EVERYTHING to God.</w:t>
      </w:r>
    </w:p>
    <w:p w14:paraId="000001B8" w14:textId="77777777" w:rsidR="00DF41FC" w:rsidRDefault="00000000">
      <w:r>
        <w:t>23-Dec-2011a: 2 billion of the 7 billion people on this planet live under dictatorships.</w:t>
      </w:r>
    </w:p>
    <w:p w14:paraId="000001B9" w14:textId="77777777" w:rsidR="00DF41FC" w:rsidRDefault="00000000">
      <w:r>
        <w:t>23-Dec-2011b: God's Love is frighteningly powerful: turning dirt into flesh, flesh into spirit, sin into righteousness and death into life.</w:t>
      </w:r>
    </w:p>
    <w:p w14:paraId="000001BA" w14:textId="77777777" w:rsidR="00DF41FC" w:rsidRDefault="00000000">
      <w:r>
        <w:t>28-Dec-2011: False Spirituality: placing the Devil around every corner, under every rock and behind every bush to cover defects of character.</w:t>
      </w:r>
    </w:p>
    <w:p w14:paraId="000001BB" w14:textId="77777777" w:rsidR="00DF41FC" w:rsidRDefault="00000000">
      <w:r>
        <w:t>29-Dec-2011a: You cannot be something in God until you are nothing to the world.</w:t>
      </w:r>
    </w:p>
    <w:p w14:paraId="000001BC" w14:textId="77777777" w:rsidR="00DF41FC" w:rsidRDefault="00000000">
      <w:r>
        <w:t>29-Dec-2011b: I rejoice in the achievements God accomplished in you as though He had accomplished them in me.</w:t>
      </w:r>
    </w:p>
    <w:p w14:paraId="000001BD" w14:textId="77777777" w:rsidR="00DF41FC" w:rsidRDefault="00000000">
      <w:r>
        <w:t>29-Dec-2011c: Self Pride is always unreasonable.</w:t>
      </w:r>
    </w:p>
    <w:p w14:paraId="000001BE" w14:textId="77777777" w:rsidR="00DF41FC" w:rsidRDefault="00000000">
      <w:r>
        <w:t>01-Jan-2012: An immortal life is a sinless life.</w:t>
      </w:r>
    </w:p>
    <w:p w14:paraId="000001BF" w14:textId="77777777" w:rsidR="00DF41FC" w:rsidRDefault="00000000">
      <w:r>
        <w:t>04-Jan-2012a: Rebellion against God is futile!</w:t>
      </w:r>
    </w:p>
    <w:p w14:paraId="000001C0" w14:textId="77777777" w:rsidR="00DF41FC" w:rsidRDefault="00000000">
      <w:r>
        <w:t>04-Jan-2012b: Salvation in a Nutshell: God resists the proud, but gives Grace to the humble.</w:t>
      </w:r>
    </w:p>
    <w:p w14:paraId="000001C1" w14:textId="77777777" w:rsidR="00DF41FC" w:rsidRDefault="00000000">
      <w:r>
        <w:t>05-Jan-2012a: You don’t want to live your entire life and die without experiencing God.</w:t>
      </w:r>
    </w:p>
    <w:p w14:paraId="000001C2" w14:textId="77777777" w:rsidR="00DF41FC" w:rsidRDefault="00000000">
      <w:r>
        <w:lastRenderedPageBreak/>
        <w:t>05-Jan-2012b: Religion: if no one's right, and everyone's wrong, then life is both meaningless AND a lie.</w:t>
      </w:r>
    </w:p>
    <w:p w14:paraId="000001C3" w14:textId="77777777" w:rsidR="00DF41FC" w:rsidRDefault="00000000">
      <w:r>
        <w:t xml:space="preserve">05-Jan-2012c: Who is more dangerous than God? Who is </w:t>
      </w:r>
      <w:proofErr w:type="gramStart"/>
      <w:r>
        <w:t>more safe</w:t>
      </w:r>
      <w:proofErr w:type="gramEnd"/>
      <w:r>
        <w:t xml:space="preserve"> than The Almighty?</w:t>
      </w:r>
    </w:p>
    <w:p w14:paraId="000001C4" w14:textId="77777777" w:rsidR="00DF41FC" w:rsidRDefault="00000000">
      <w:r>
        <w:t>06-Jan-2012: The essence of Joy is to discover that God is more wonderful, more great and more important than I.</w:t>
      </w:r>
    </w:p>
    <w:p w14:paraId="000001C5" w14:textId="77777777" w:rsidR="00DF41FC" w:rsidRDefault="00000000">
      <w:r>
        <w:t>10-Jan-2012: Misery began when some idiot decided he was more important than God.</w:t>
      </w:r>
    </w:p>
    <w:p w14:paraId="000001C6" w14:textId="77777777" w:rsidR="00DF41FC" w:rsidRDefault="00000000">
      <w:r>
        <w:t>12-Jan-2012: God will let you die...but He will not let you die alone.</w:t>
      </w:r>
    </w:p>
    <w:p w14:paraId="000001C7" w14:textId="77777777" w:rsidR="00DF41FC" w:rsidRDefault="00000000">
      <w:r>
        <w:t xml:space="preserve">14-Jan-2012: The simplest things are the </w:t>
      </w:r>
      <w:proofErr w:type="gramStart"/>
      <w:r>
        <w:t>most deep</w:t>
      </w:r>
      <w:proofErr w:type="gramEnd"/>
      <w:r>
        <w:t>; the deepest things are the most simple.</w:t>
      </w:r>
    </w:p>
    <w:p w14:paraId="000001C8" w14:textId="77777777" w:rsidR="00DF41FC" w:rsidRDefault="00000000">
      <w:r>
        <w:t>15-Jan-2012: As long as there is ignorance, there will be a need for faith.</w:t>
      </w:r>
    </w:p>
    <w:p w14:paraId="000001C9" w14:textId="77777777" w:rsidR="00DF41FC" w:rsidRDefault="00000000">
      <w:r>
        <w:t>18-Jan-2012: The church that is without power doesn't understand The Gospel (Romans 1:16).</w:t>
      </w:r>
    </w:p>
    <w:p w14:paraId="000001CA" w14:textId="77777777" w:rsidR="00DF41FC" w:rsidRDefault="00000000">
      <w:r>
        <w:t>19-Jan-2012a: Jesus Christ is God's Self Portrait, etched on the canvas of humanity by the Holy Spirit.</w:t>
      </w:r>
    </w:p>
    <w:p w14:paraId="000001CB" w14:textId="77777777" w:rsidR="00DF41FC" w:rsidRDefault="00000000">
      <w:r>
        <w:t xml:space="preserve">19-Jan-2012b: "In </w:t>
      </w:r>
      <w:proofErr w:type="gramStart"/>
      <w:r>
        <w:t>The</w:t>
      </w:r>
      <w:proofErr w:type="gramEnd"/>
      <w:r>
        <w:t xml:space="preserve"> Beginning God created the heavens and the Earth." -- Genesis 1:1 There's not a soul on the planet that can prove otherwise.</w:t>
      </w:r>
    </w:p>
    <w:p w14:paraId="000001CC" w14:textId="77777777" w:rsidR="00DF41FC" w:rsidRDefault="00000000">
      <w:r>
        <w:t>19-Jan-2012c: God loves us with ALL His Heart, Soul, Mind and Strength!</w:t>
      </w:r>
    </w:p>
    <w:p w14:paraId="000001CD" w14:textId="77777777" w:rsidR="00DF41FC" w:rsidRDefault="00000000">
      <w:pPr>
        <w:pStyle w:val="Heading1"/>
        <w:pageBreakBefore w:val="0"/>
      </w:pPr>
      <w:bookmarkStart w:id="45" w:name="_heading=h.2u6wntf" w:colFirst="0" w:colLast="0"/>
      <w:bookmarkEnd w:id="45"/>
      <w:r>
        <w:br w:type="page"/>
      </w:r>
      <w:bookmarkStart w:id="46" w:name="bookmark=id.4f1mdlm" w:colFirst="0" w:colLast="0"/>
      <w:bookmarkEnd w:id="46"/>
      <w:r>
        <w:lastRenderedPageBreak/>
        <w:t>18</w:t>
      </w:r>
    </w:p>
    <w:p w14:paraId="000001CE" w14:textId="77777777" w:rsidR="00DF41FC" w:rsidRDefault="00000000">
      <w:r>
        <w:t xml:space="preserve">19-Jan-2012: New Word: </w:t>
      </w:r>
      <w:proofErr w:type="spellStart"/>
      <w:r>
        <w:t>exquisitagious</w:t>
      </w:r>
      <w:proofErr w:type="spellEnd"/>
      <w:r>
        <w:t xml:space="preserve"> Meaning: something so exquisite that the feeling's contagious!</w:t>
      </w:r>
    </w:p>
    <w:p w14:paraId="000001CF" w14:textId="77777777" w:rsidR="00DF41FC" w:rsidRDefault="00000000">
      <w:r>
        <w:t>20-Jan-2012: There are no poor in Heaven.</w:t>
      </w:r>
    </w:p>
    <w:p w14:paraId="000001D0" w14:textId="77777777" w:rsidR="00DF41FC" w:rsidRDefault="00000000">
      <w:r>
        <w:t>25-Jan-2012a: Love is not weak. Love created this insanely huge universe by simply SPEAKING!</w:t>
      </w:r>
    </w:p>
    <w:p w14:paraId="000001D1" w14:textId="77777777" w:rsidR="00DF41FC" w:rsidRDefault="00000000">
      <w:r>
        <w:t>25-Jan-2012b: Only Love can separate sinners from their sins.</w:t>
      </w:r>
    </w:p>
    <w:p w14:paraId="000001D2" w14:textId="77777777" w:rsidR="00DF41FC" w:rsidRDefault="00000000">
      <w:r>
        <w:t>27-Jan-2012: God loves homosexuals.</w:t>
      </w:r>
    </w:p>
    <w:p w14:paraId="000001D3" w14:textId="77777777" w:rsidR="00DF41FC" w:rsidRDefault="00000000">
      <w:r>
        <w:t xml:space="preserve">30-Jan-2012a: God </w:t>
      </w:r>
      <w:proofErr w:type="spellStart"/>
      <w:r>
        <w:t>ain't</w:t>
      </w:r>
      <w:proofErr w:type="spellEnd"/>
      <w:r>
        <w:t xml:space="preserve"> broke.</w:t>
      </w:r>
    </w:p>
    <w:p w14:paraId="000001D4" w14:textId="77777777" w:rsidR="00DF41FC" w:rsidRDefault="00000000">
      <w:r>
        <w:t>30-Jan-2012b: Far too many black men have mistaken arrogance for dignity.</w:t>
      </w:r>
    </w:p>
    <w:p w14:paraId="000001D5" w14:textId="77777777" w:rsidR="00DF41FC" w:rsidRDefault="00000000">
      <w:r>
        <w:t>31-Jan-2012: Anyone who thinks they understand the Nature of the Godhead is a liar.</w:t>
      </w:r>
    </w:p>
    <w:p w14:paraId="000001D6" w14:textId="77777777" w:rsidR="00DF41FC" w:rsidRDefault="00000000">
      <w:r>
        <w:t>01-Feb-2012: Humanity's trial is over, and we have been judged. Execution of sentence is nearer than we realize. Christ is God's Only Amnesty.</w:t>
      </w:r>
    </w:p>
    <w:p w14:paraId="000001D7" w14:textId="77777777" w:rsidR="00DF41FC" w:rsidRDefault="00000000">
      <w:r>
        <w:t>03-Feb-2012a: 1 Tim. 3:15: The Church of God is the Pillar and Ground of the Truth on Earth, and to attack and criticize her is perilous.</w:t>
      </w:r>
    </w:p>
    <w:p w14:paraId="000001D8" w14:textId="77777777" w:rsidR="00DF41FC" w:rsidRDefault="00000000">
      <w:r>
        <w:t>03-Feb-2012b: Don't bring to mind what God has decided to forget.</w:t>
      </w:r>
    </w:p>
    <w:p w14:paraId="000001D9" w14:textId="77777777" w:rsidR="00DF41FC" w:rsidRDefault="00000000">
      <w:r>
        <w:t>06-Feb-2012: God loves abusers.</w:t>
      </w:r>
    </w:p>
    <w:p w14:paraId="000001DA" w14:textId="77777777" w:rsidR="00DF41FC" w:rsidRDefault="00000000">
      <w:r>
        <w:t>08-Feb-2012a: Psalm 136: Grace, Mercy and Kindness will never be obsolete; they endure forever.</w:t>
      </w:r>
    </w:p>
    <w:p w14:paraId="000001DB" w14:textId="77777777" w:rsidR="00DF41FC" w:rsidRDefault="00000000">
      <w:r>
        <w:lastRenderedPageBreak/>
        <w:t>08-Feb-2012b: God loves the world. The world hates God. This is not going to end well for the world.</w:t>
      </w:r>
    </w:p>
    <w:p w14:paraId="000001DC" w14:textId="77777777" w:rsidR="00DF41FC" w:rsidRDefault="00000000">
      <w:r>
        <w:t>16-Feb-2012a: Only God can create a selfless heart from a pile of dust.</w:t>
      </w:r>
    </w:p>
    <w:p w14:paraId="000001DD" w14:textId="77777777" w:rsidR="00DF41FC" w:rsidRDefault="00000000">
      <w:r>
        <w:t>16-Feb-2012b: Love: the blurring of identity between two or more persons. The Love among the Members of The Godhead is such: to see One is to see All.</w:t>
      </w:r>
    </w:p>
    <w:p w14:paraId="000001DE" w14:textId="77777777" w:rsidR="00DF41FC" w:rsidRDefault="00000000">
      <w:r>
        <w:t>17-Feb-2012a: God loves abusers (it's the act of abuse He has a problem with).</w:t>
      </w:r>
    </w:p>
    <w:p w14:paraId="000001DF" w14:textId="77777777" w:rsidR="00DF41FC" w:rsidRDefault="00000000">
      <w:r>
        <w:t>17-Feb-2012b: What a wretch Lucifer must be, to despise his most ardent Supporter!</w:t>
      </w:r>
    </w:p>
    <w:p w14:paraId="000001E0" w14:textId="77777777" w:rsidR="00DF41FC" w:rsidRDefault="00000000">
      <w:r>
        <w:t>19-Feb-2012a: Watched movie "In Time"; without death, humanity would be even more hideously corrupt than it is now.</w:t>
      </w:r>
    </w:p>
    <w:p w14:paraId="000001E1" w14:textId="77777777" w:rsidR="00DF41FC" w:rsidRDefault="00000000">
      <w:r>
        <w:t>19-Feb-2012b: Evil itself is doomed to annihilation...forever.</w:t>
      </w:r>
    </w:p>
    <w:p w14:paraId="000001E2" w14:textId="77777777" w:rsidR="00DF41FC" w:rsidRDefault="00000000">
      <w:r>
        <w:t>19-Feb-2012c: Good is greater than evil; for the Fountain of All Good (God) has never been nor can ever be corrupted by evil.</w:t>
      </w:r>
    </w:p>
    <w:p w14:paraId="000001E3" w14:textId="77777777" w:rsidR="00DF41FC" w:rsidRDefault="00000000">
      <w:r>
        <w:t xml:space="preserve">19-Feb-2012d: The true source of our economic woes is GREED; </w:t>
      </w:r>
      <w:proofErr w:type="gramStart"/>
      <w:r>
        <w:t>therefore</w:t>
      </w:r>
      <w:proofErr w:type="gramEnd"/>
      <w:r>
        <w:t xml:space="preserve"> no recovery will ever be permanent until Christ returns.</w:t>
      </w:r>
    </w:p>
    <w:p w14:paraId="000001E4" w14:textId="77777777" w:rsidR="00DF41FC" w:rsidRDefault="00000000">
      <w:r>
        <w:t>19-Feb-2012e: As long as the laws favor the rich, the poor will always exist.</w:t>
      </w:r>
    </w:p>
    <w:p w14:paraId="000001E5" w14:textId="77777777" w:rsidR="00DF41FC" w:rsidRDefault="00000000">
      <w:pPr>
        <w:pStyle w:val="Heading1"/>
        <w:pageBreakBefore w:val="0"/>
      </w:pPr>
      <w:bookmarkStart w:id="47" w:name="_heading=h.3tbugp1" w:colFirst="0" w:colLast="0"/>
      <w:bookmarkEnd w:id="47"/>
      <w:r>
        <w:br w:type="page"/>
      </w:r>
      <w:bookmarkStart w:id="48" w:name="bookmark=id.19c6y18" w:colFirst="0" w:colLast="0"/>
      <w:bookmarkEnd w:id="48"/>
      <w:r>
        <w:lastRenderedPageBreak/>
        <w:t>19</w:t>
      </w:r>
    </w:p>
    <w:p w14:paraId="000001E6" w14:textId="77777777" w:rsidR="00DF41FC" w:rsidRDefault="00000000">
      <w:r>
        <w:t>19-Feb-2012f: True economic political and social equality will never exist on Earth until Christ returns.</w:t>
      </w:r>
    </w:p>
    <w:p w14:paraId="000001E7" w14:textId="77777777" w:rsidR="00DF41FC" w:rsidRDefault="00000000">
      <w:r>
        <w:t>19-Feb-2012g: As long as we feel it necessary to cheat, lie and steal to survive, our economy will never truly prosper.</w:t>
      </w:r>
    </w:p>
    <w:p w14:paraId="000001E8" w14:textId="77777777" w:rsidR="00DF41FC" w:rsidRDefault="00000000">
      <w:r>
        <w:t>19-Feb-2012h: Soap makes water wetter; Jesus Christ makes living livelier!</w:t>
      </w:r>
    </w:p>
    <w:p w14:paraId="000001E9" w14:textId="77777777" w:rsidR="00DF41FC" w:rsidRDefault="00000000">
      <w:r>
        <w:t>26-Feb-2012a: I believe the Hebrew Scriptures...this world system is unsustainable.</w:t>
      </w:r>
    </w:p>
    <w:p w14:paraId="000001EA" w14:textId="77777777" w:rsidR="00DF41FC" w:rsidRDefault="00000000">
      <w:r>
        <w:t>26-Feb-2012b: The Flesh is a tyrant.</w:t>
      </w:r>
    </w:p>
    <w:p w14:paraId="000001EB" w14:textId="77777777" w:rsidR="00DF41FC" w:rsidRDefault="00000000">
      <w:r>
        <w:t>27-Feb-2012a: God recycles.</w:t>
      </w:r>
    </w:p>
    <w:p w14:paraId="000001EC" w14:textId="77777777" w:rsidR="00DF41FC" w:rsidRDefault="00000000">
      <w:r>
        <w:t>27-Feb-2012b: Before I can go Home to Heaven, Heaven must find a home in me.</w:t>
      </w:r>
    </w:p>
    <w:p w14:paraId="000001ED" w14:textId="77777777" w:rsidR="00DF41FC" w:rsidRDefault="00000000">
      <w:r>
        <w:t>29-Feb-2012a: That which is most precious to us...and those whom we love more than life are but shadows of the Figure of Christ!</w:t>
      </w:r>
    </w:p>
    <w:p w14:paraId="000001EE" w14:textId="77777777" w:rsidR="00DF41FC" w:rsidRDefault="00000000">
      <w:r>
        <w:t>29-Feb-2012b: Divine Jealousy: Ownership in Love with Responsibility and Accountability.</w:t>
      </w:r>
    </w:p>
    <w:p w14:paraId="000001EF" w14:textId="77777777" w:rsidR="00DF41FC" w:rsidRDefault="00000000">
      <w:r>
        <w:t>29-Feb-2012c: Evil Jealousy: fear of loss.</w:t>
      </w:r>
    </w:p>
    <w:p w14:paraId="000001F0" w14:textId="77777777" w:rsidR="00DF41FC" w:rsidRDefault="00000000">
      <w:r>
        <w:t>01-Mar-2012: Why is it that all of the instruments seeking intelligent life in the universe are pointed away from Earth?</w:t>
      </w:r>
    </w:p>
    <w:p w14:paraId="000001F1" w14:textId="77777777" w:rsidR="00DF41FC" w:rsidRDefault="00000000">
      <w:r>
        <w:t>03-Mar-2012a: True Strength understands the Power of Weakness.</w:t>
      </w:r>
    </w:p>
    <w:p w14:paraId="000001F2" w14:textId="77777777" w:rsidR="00DF41FC" w:rsidRDefault="00000000">
      <w:r>
        <w:t>03-Mar-2012b: It's amazing what atrocities religion will allow.</w:t>
      </w:r>
    </w:p>
    <w:p w14:paraId="000001F3" w14:textId="77777777" w:rsidR="00DF41FC" w:rsidRDefault="00000000">
      <w:r>
        <w:lastRenderedPageBreak/>
        <w:t>03-Mar-2012c: Secrets can be terrible things.</w:t>
      </w:r>
    </w:p>
    <w:p w14:paraId="000001F4" w14:textId="77777777" w:rsidR="00DF41FC" w:rsidRDefault="00000000">
      <w:r>
        <w:t>05-Mar-2012: Getting saved is hard work; but hard work alone won't get you saved.</w:t>
      </w:r>
    </w:p>
    <w:p w14:paraId="000001F5" w14:textId="77777777" w:rsidR="00DF41FC" w:rsidRDefault="00000000">
      <w:r>
        <w:t>13-Mar-2012: God has FAR MORE to offer me than I have to offer Him.</w:t>
      </w:r>
    </w:p>
    <w:p w14:paraId="000001F6" w14:textId="77777777" w:rsidR="00DF41FC" w:rsidRDefault="00000000">
      <w:r>
        <w:t>21-Mar-2012: We want God to change everyone but ourselves; for the truth is that change can be a painful process...even when God is performing it.</w:t>
      </w:r>
    </w:p>
    <w:p w14:paraId="000001F7" w14:textId="77777777" w:rsidR="00DF41FC" w:rsidRDefault="00000000">
      <w:r>
        <w:t>23-Mar-2012: African American men have ALWAYS been the targets of genocide...we are an ENDANGERED SPECIES.</w:t>
      </w:r>
    </w:p>
    <w:p w14:paraId="000001F8" w14:textId="77777777" w:rsidR="00DF41FC" w:rsidRDefault="00000000">
      <w:r>
        <w:t>24-Mar-2012a: The tragedy is that African American men do not recognize opportunity when they see it.</w:t>
      </w:r>
    </w:p>
    <w:p w14:paraId="000001F9" w14:textId="77777777" w:rsidR="00DF41FC" w:rsidRDefault="00000000">
      <w:r>
        <w:t>24-Mar-2012b: Why do African American men avoid God and His Church???</w:t>
      </w:r>
    </w:p>
    <w:p w14:paraId="000001FA" w14:textId="77777777" w:rsidR="00DF41FC" w:rsidRDefault="00000000">
      <w:r>
        <w:t>24-Mar-2012c: Why do African American men confuse pride with dignity?</w:t>
      </w:r>
    </w:p>
    <w:p w14:paraId="000001FB" w14:textId="77777777" w:rsidR="00DF41FC" w:rsidRDefault="00000000">
      <w:r>
        <w:t>24-Mar-2012d: At what point in history did African American men decide that being educated was selling out??</w:t>
      </w:r>
    </w:p>
    <w:p w14:paraId="000001FC" w14:textId="77777777" w:rsidR="00DF41FC" w:rsidRDefault="00000000">
      <w:r>
        <w:t>24-Mar-2012e: At what point in history did African American men decide that pride was worth the price of killing each other??</w:t>
      </w:r>
    </w:p>
    <w:p w14:paraId="000001FD" w14:textId="77777777" w:rsidR="00DF41FC" w:rsidRDefault="00000000">
      <w:pPr>
        <w:pStyle w:val="Heading1"/>
        <w:pageBreakBefore w:val="0"/>
      </w:pPr>
      <w:bookmarkStart w:id="49" w:name="_heading=h.nmf14n" w:colFirst="0" w:colLast="0"/>
      <w:bookmarkEnd w:id="49"/>
      <w:r>
        <w:br w:type="page"/>
      </w:r>
      <w:bookmarkStart w:id="50" w:name="bookmark=id.28h4qwu" w:colFirst="0" w:colLast="0"/>
      <w:bookmarkEnd w:id="50"/>
      <w:r>
        <w:lastRenderedPageBreak/>
        <w:t>20</w:t>
      </w:r>
    </w:p>
    <w:p w14:paraId="000001FE" w14:textId="77777777" w:rsidR="00DF41FC" w:rsidRDefault="00000000">
      <w:r>
        <w:t>24-Mar-2012f: At what point in history did African American men decide that exploiting black women was acceptable behavior??</w:t>
      </w:r>
    </w:p>
    <w:p w14:paraId="000001FF" w14:textId="77777777" w:rsidR="00DF41FC" w:rsidRDefault="00000000">
      <w:r>
        <w:t>27-Mar-2012: God is NOT an American.</w:t>
      </w:r>
    </w:p>
    <w:p w14:paraId="00000200" w14:textId="77777777" w:rsidR="00DF41FC" w:rsidRDefault="00000000">
      <w:r>
        <w:t>29-Mar-2012: Jesus treats me FAR BETTER than I've treated Him. I crucified Him; He gave me LIFE!</w:t>
      </w:r>
    </w:p>
    <w:p w14:paraId="00000201" w14:textId="77777777" w:rsidR="00DF41FC" w:rsidRDefault="00000000">
      <w:r>
        <w:t>03-Apr-2012a: We overeat in our attempt to feed our starving spirit with natural food instead of The BREAD of LIFE which is Christ.</w:t>
      </w:r>
    </w:p>
    <w:p w14:paraId="00000202" w14:textId="77777777" w:rsidR="00DF41FC" w:rsidRDefault="00000000">
      <w:r>
        <w:t>03-Apr-2012b: As a priest of Christ, it's my job to speak God's Word (The Holy Bible) into the planetary atmosphere.</w:t>
      </w:r>
    </w:p>
    <w:p w14:paraId="00000203" w14:textId="77777777" w:rsidR="00DF41FC" w:rsidRDefault="00000000">
      <w:r>
        <w:t>03-Apr-2012c: I cannot grow as a Christian without consistently hearing and speaking God's Word.</w:t>
      </w:r>
    </w:p>
    <w:p w14:paraId="00000204" w14:textId="77777777" w:rsidR="00DF41FC" w:rsidRDefault="00000000">
      <w:r>
        <w:t>04-Apr-2012a: We are more concerned with GETTING more than we are BEING more.</w:t>
      </w:r>
    </w:p>
    <w:p w14:paraId="00000205" w14:textId="77777777" w:rsidR="00DF41FC" w:rsidRDefault="00000000">
      <w:r>
        <w:t>04-Apr-2012b: Don't confuse net worth with self-worth.</w:t>
      </w:r>
    </w:p>
    <w:p w14:paraId="00000206" w14:textId="77777777" w:rsidR="00DF41FC" w:rsidRDefault="00000000">
      <w:r>
        <w:t>05-Apr-2012a: The true power of the Church is demonstrated by its tax-free status AND that no one's willing to ADMIT it's the 4th Branch of the U.S. Gov.</w:t>
      </w:r>
    </w:p>
    <w:p w14:paraId="00000207" w14:textId="77777777" w:rsidR="00DF41FC" w:rsidRDefault="00000000">
      <w:r>
        <w:t>05-Apr-2012b: There are two churches: (1) the institutionalized church, and (2) the REAL church elected by God; one is temporary, one is eternal.</w:t>
      </w:r>
    </w:p>
    <w:p w14:paraId="00000208" w14:textId="77777777" w:rsidR="00DF41FC" w:rsidRDefault="00000000">
      <w:r>
        <w:lastRenderedPageBreak/>
        <w:t>08-Apr-2012: What single word best describes the human race? UNGRATEFUL.</w:t>
      </w:r>
    </w:p>
    <w:p w14:paraId="00000209" w14:textId="77777777" w:rsidR="00DF41FC" w:rsidRDefault="00000000">
      <w:r>
        <w:t>24-Apr-2012a: God is not interested in what you can offer Him; because the truth is that you have nothing to give God until He gives it to you first!</w:t>
      </w:r>
    </w:p>
    <w:p w14:paraId="0000020A" w14:textId="77777777" w:rsidR="00DF41FC" w:rsidRDefault="00000000">
      <w:r>
        <w:t>24-Apr-2012b: The Gospel: Jesus Christ has given us His Relationship with The Father!</w:t>
      </w:r>
    </w:p>
    <w:p w14:paraId="0000020B" w14:textId="77777777" w:rsidR="00DF41FC" w:rsidRDefault="00000000">
      <w:r>
        <w:t>27-Apr-2012a: God-confidence is better than self-confidence.</w:t>
      </w:r>
    </w:p>
    <w:p w14:paraId="0000020C" w14:textId="77777777" w:rsidR="00DF41FC" w:rsidRDefault="00000000">
      <w:r>
        <w:t>27-Apr-2012b: The more accurate our theology, the easier the Christian life gets.</w:t>
      </w:r>
    </w:p>
    <w:p w14:paraId="0000020D" w14:textId="77777777" w:rsidR="00DF41FC" w:rsidRDefault="00000000">
      <w:r>
        <w:t>03-May-2012: There is no being God has created that is more handsome, beautiful or gorgeous than Himself.</w:t>
      </w:r>
    </w:p>
    <w:p w14:paraId="0000020E" w14:textId="77777777" w:rsidR="00DF41FC" w:rsidRDefault="00000000">
      <w:r>
        <w:t>05-May-2012a: You can be a fan of Christ yet not a follower; but you cannot be a follower and not be a fan!</w:t>
      </w:r>
    </w:p>
    <w:p w14:paraId="0000020F" w14:textId="77777777" w:rsidR="00DF41FC" w:rsidRDefault="00000000">
      <w:r>
        <w:t>05-May-2012b: What kind of person is God? The kind I've always admired and desired to emulate.</w:t>
      </w:r>
    </w:p>
    <w:p w14:paraId="00000210" w14:textId="77777777" w:rsidR="00DF41FC" w:rsidRDefault="00000000">
      <w:r>
        <w:t>08-May-2012: How does God damn a sinner? By letting them prosper in their arrogance.</w:t>
      </w:r>
    </w:p>
    <w:p w14:paraId="00000211" w14:textId="77777777" w:rsidR="00DF41FC" w:rsidRDefault="00000000">
      <w:r>
        <w:t>10-May-2012: God has always treated me as family, whether I deserved it or not.</w:t>
      </w:r>
    </w:p>
    <w:p w14:paraId="00000212" w14:textId="77777777" w:rsidR="00DF41FC" w:rsidRDefault="00000000">
      <w:r>
        <w:t>13-May-2012: The Bible says some nasty things about rich people who oppress the masses.</w:t>
      </w:r>
    </w:p>
    <w:p w14:paraId="00000213" w14:textId="77777777" w:rsidR="00DF41FC" w:rsidRDefault="00000000">
      <w:r>
        <w:t>17-May-2012: Prayer needs no Humility to be spoken, but no prayer is heard without it.</w:t>
      </w:r>
    </w:p>
    <w:p w14:paraId="00000214" w14:textId="77777777" w:rsidR="00DF41FC" w:rsidRDefault="00000000">
      <w:r>
        <w:lastRenderedPageBreak/>
        <w:t xml:space="preserve">18-May-2012: Christ is my Treasure, my Fortune, my Wealth, my </w:t>
      </w:r>
      <w:proofErr w:type="spellStart"/>
      <w:r>
        <w:t>NestEgg</w:t>
      </w:r>
      <w:proofErr w:type="spellEnd"/>
      <w:r>
        <w:t xml:space="preserve"> and my Riches!</w:t>
      </w:r>
    </w:p>
    <w:p w14:paraId="00000215" w14:textId="77777777" w:rsidR="00DF41FC" w:rsidRDefault="00000000">
      <w:pPr>
        <w:keepLines w:val="0"/>
        <w:pBdr>
          <w:top w:val="nil"/>
          <w:left w:val="nil"/>
          <w:bottom w:val="nil"/>
          <w:right w:val="nil"/>
          <w:between w:val="nil"/>
        </w:pBdr>
        <w:spacing w:before="1440" w:after="720"/>
        <w:jc w:val="center"/>
        <w:rPr>
          <w:rFonts w:eastAsia="Times New Roman" w:cs="Times New Roman"/>
          <w:b/>
          <w:color w:val="000000"/>
          <w:sz w:val="36"/>
          <w:szCs w:val="36"/>
        </w:rPr>
      </w:pPr>
      <w:r>
        <w:br w:type="page"/>
      </w:r>
      <w:bookmarkStart w:id="51" w:name="bookmark=id.37m2jsg" w:colFirst="0" w:colLast="0"/>
      <w:bookmarkEnd w:id="51"/>
      <w:r>
        <w:rPr>
          <w:rFonts w:eastAsia="Times New Roman" w:cs="Times New Roman"/>
          <w:b/>
          <w:color w:val="000000"/>
          <w:sz w:val="36"/>
          <w:szCs w:val="36"/>
        </w:rPr>
        <w:lastRenderedPageBreak/>
        <w:t>21</w:t>
      </w:r>
    </w:p>
    <w:p w14:paraId="00000216" w14:textId="77777777" w:rsidR="00DF41FC" w:rsidRDefault="00000000">
      <w:r>
        <w:t>23-May-2012a: Why are humans the only creatures on planet earth that eat cooked food?</w:t>
      </w:r>
    </w:p>
    <w:p w14:paraId="00000217" w14:textId="77777777" w:rsidR="00DF41FC" w:rsidRDefault="00000000">
      <w:r>
        <w:t>25-May-2012b: If you die eternally, you're already dead; if you live eternally, you were always immortal!</w:t>
      </w:r>
    </w:p>
    <w:p w14:paraId="00000218" w14:textId="77777777" w:rsidR="00DF41FC" w:rsidRDefault="00000000">
      <w:r>
        <w:t>30-May-2012c: The World will perish...crushed under the weight of the Truth it has rejected.</w:t>
      </w:r>
    </w:p>
    <w:p w14:paraId="00000219" w14:textId="77777777" w:rsidR="00DF41FC" w:rsidRDefault="00000000">
      <w:r>
        <w:t>01-Jun-2012a: Free Will exists only due to human ignorance of The Divine Omnipotence.</w:t>
      </w:r>
    </w:p>
    <w:p w14:paraId="0000021A" w14:textId="77777777" w:rsidR="00DF41FC" w:rsidRDefault="00000000">
      <w:r>
        <w:t>01-Jun-2012b: Though I may deserve Wrath I still need Love...and God gives me His Love every morning!</w:t>
      </w:r>
    </w:p>
    <w:p w14:paraId="0000021B" w14:textId="77777777" w:rsidR="00DF41FC" w:rsidRDefault="00000000">
      <w:r>
        <w:t xml:space="preserve">01-Jun-2012c: The Christian who marries </w:t>
      </w:r>
      <w:proofErr w:type="gramStart"/>
      <w:r>
        <w:t>a</w:t>
      </w:r>
      <w:proofErr w:type="gramEnd"/>
      <w:r>
        <w:t xml:space="preserve"> unbeliever has the Devil for a father-in-law!</w:t>
      </w:r>
    </w:p>
    <w:p w14:paraId="0000021C" w14:textId="77777777" w:rsidR="00DF41FC" w:rsidRDefault="00000000">
      <w:r>
        <w:t>02-Jun-2012: God loves Kindness!</w:t>
      </w:r>
    </w:p>
    <w:p w14:paraId="0000021D" w14:textId="77777777" w:rsidR="00DF41FC" w:rsidRDefault="00000000">
      <w:r>
        <w:t>09-Jun-2012: To deceive another, you must first deceive yourself.</w:t>
      </w:r>
    </w:p>
    <w:p w14:paraId="0000021E" w14:textId="77777777" w:rsidR="00DF41FC" w:rsidRDefault="00000000">
      <w:r>
        <w:t>14-Jun-2012a: When you know God loves you, it's easier to be honest about your faults.</w:t>
      </w:r>
    </w:p>
    <w:p w14:paraId="0000021F" w14:textId="77777777" w:rsidR="00DF41FC" w:rsidRDefault="00000000">
      <w:r>
        <w:t>14-Jun-2012b: There's enough resources on Planet Earth for EVERYONE...so why are people starving?!?</w:t>
      </w:r>
    </w:p>
    <w:p w14:paraId="00000220" w14:textId="77777777" w:rsidR="00DF41FC" w:rsidRDefault="00000000">
      <w:r>
        <w:t>19-Jun-2012: We are all going to die; are you ready for Eternity?</w:t>
      </w:r>
    </w:p>
    <w:p w14:paraId="00000221" w14:textId="77777777" w:rsidR="00DF41FC" w:rsidRDefault="00000000">
      <w:r>
        <w:t>21-Jun-2012: History is going to play out just as the Bible says; what are you going to do when you see Christ coming in the clouds of Heaven?</w:t>
      </w:r>
    </w:p>
    <w:p w14:paraId="00000222" w14:textId="77777777" w:rsidR="00DF41FC" w:rsidRDefault="00000000">
      <w:r>
        <w:lastRenderedPageBreak/>
        <w:t>29-Jun-2012: God is your Future.</w:t>
      </w:r>
    </w:p>
    <w:p w14:paraId="00000223" w14:textId="77777777" w:rsidR="00DF41FC" w:rsidRDefault="00000000">
      <w:r>
        <w:t>06-Jul-2012: There is no soul created by God that He did not love.</w:t>
      </w:r>
    </w:p>
    <w:p w14:paraId="00000224" w14:textId="77777777" w:rsidR="00DF41FC" w:rsidRDefault="00000000">
      <w:r>
        <w:t>14-Jul-2012a: Jesus is what you look like to God!</w:t>
      </w:r>
    </w:p>
    <w:p w14:paraId="00000225" w14:textId="77777777" w:rsidR="00DF41FC" w:rsidRDefault="00000000">
      <w:r>
        <w:t>14-Jul-2012b: IT'S NOT LEGAL for you AND Jesus to suffer for the same sin!</w:t>
      </w:r>
    </w:p>
    <w:p w14:paraId="00000226" w14:textId="77777777" w:rsidR="00DF41FC" w:rsidRDefault="00000000">
      <w:r>
        <w:t xml:space="preserve">17-Jul-2012: Adam did not see Eve being created; </w:t>
      </w:r>
      <w:proofErr w:type="gramStart"/>
      <w:r>
        <w:t>therefore</w:t>
      </w:r>
      <w:proofErr w:type="gramEnd"/>
      <w:r>
        <w:t xml:space="preserve"> Woman will always be a Mystery to Man.</w:t>
      </w:r>
    </w:p>
    <w:p w14:paraId="00000227" w14:textId="77777777" w:rsidR="00DF41FC" w:rsidRDefault="00000000">
      <w:r>
        <w:t>18-Jul-2012: While your neighbor is looking at your deeds to judge your motives, God is looking at your motives to judge your deeds!</w:t>
      </w:r>
    </w:p>
    <w:p w14:paraId="00000228" w14:textId="77777777" w:rsidR="00DF41FC" w:rsidRDefault="00000000">
      <w:r>
        <w:t>08-Aug-2012: The number of hate groups has doubled the last 10 years. Where's the love groups? Oh yeah: that's what the CHURCH's supposed to be!</w:t>
      </w:r>
    </w:p>
    <w:p w14:paraId="00000229" w14:textId="77777777" w:rsidR="00DF41FC" w:rsidRDefault="00000000">
      <w:r>
        <w:t>21-Aug-2012a: Evil is considering this God-given treasure (Self) more precious than The God Who gave it.</w:t>
      </w:r>
    </w:p>
    <w:p w14:paraId="0000022A" w14:textId="77777777" w:rsidR="00DF41FC" w:rsidRDefault="00000000">
      <w:r>
        <w:t>21-Aug-2012b: In a perverse generation they question God's Existence, when it's their existence and survival that has a question mark behind them.</w:t>
      </w:r>
    </w:p>
    <w:p w14:paraId="0000022B" w14:textId="77777777" w:rsidR="00DF41FC" w:rsidRDefault="00000000">
      <w:r>
        <w:t>22-Aug-2012a: It is inappropriate to speak out on what we don't pray out.</w:t>
      </w:r>
    </w:p>
    <w:p w14:paraId="0000022C" w14:textId="77777777" w:rsidR="00DF41FC" w:rsidRDefault="00000000">
      <w:r>
        <w:t>22-Aug-2012b: Love is not weak.</w:t>
      </w:r>
    </w:p>
    <w:p w14:paraId="0000022D" w14:textId="77777777" w:rsidR="00DF41FC" w:rsidRDefault="00000000">
      <w:pPr>
        <w:pStyle w:val="Heading1"/>
        <w:pageBreakBefore w:val="0"/>
      </w:pPr>
      <w:bookmarkStart w:id="52" w:name="_heading=h.46r0co2" w:colFirst="0" w:colLast="0"/>
      <w:bookmarkEnd w:id="52"/>
      <w:r>
        <w:br w:type="page"/>
      </w:r>
      <w:bookmarkStart w:id="53" w:name="bookmark=id.1mrcu09" w:colFirst="0" w:colLast="0"/>
      <w:bookmarkEnd w:id="53"/>
      <w:r>
        <w:lastRenderedPageBreak/>
        <w:t>22</w:t>
      </w:r>
    </w:p>
    <w:p w14:paraId="0000022E" w14:textId="77777777" w:rsidR="00DF41FC" w:rsidRDefault="00000000">
      <w:r>
        <w:t>24-Aug-2012: You will never understand how God feels about sin until you look into Hell.</w:t>
      </w:r>
    </w:p>
    <w:p w14:paraId="0000022F" w14:textId="77777777" w:rsidR="00DF41FC" w:rsidRDefault="00000000">
      <w:r>
        <w:t>29-Aug-2012: God is overwhelmingly gorgeous...both inside and out!</w:t>
      </w:r>
    </w:p>
    <w:p w14:paraId="00000230" w14:textId="77777777" w:rsidR="00DF41FC" w:rsidRDefault="00000000">
      <w:r>
        <w:t>31-Aug-2012a: Anger is a contagion that easily leaps from soul to soul where there is an absence of reason.</w:t>
      </w:r>
    </w:p>
    <w:p w14:paraId="00000231" w14:textId="77777777" w:rsidR="00DF41FC" w:rsidRDefault="00000000">
      <w:r>
        <w:t>31-Aug-2012b: Anger as a first response is often indicative of an underlying issue...that issue usually being pain.</w:t>
      </w:r>
    </w:p>
    <w:p w14:paraId="00000232" w14:textId="77777777" w:rsidR="00DF41FC" w:rsidRDefault="00000000">
      <w:r>
        <w:t>31-Aug-2012c: Treasure is often hidden under garbage...be a treasure hunter!</w:t>
      </w:r>
    </w:p>
    <w:p w14:paraId="00000233" w14:textId="77777777" w:rsidR="00DF41FC" w:rsidRDefault="00000000">
      <w:r>
        <w:t>03-Sep-2012: Jesus treated the Scriptures as the Testimony of God...I would be foolish to do otherwise.</w:t>
      </w:r>
    </w:p>
    <w:p w14:paraId="00000234" w14:textId="77777777" w:rsidR="00DF41FC" w:rsidRDefault="00000000">
      <w:r>
        <w:t>09-Sep-2012: "I come: not to take sides, but to take over." - Jesus Christ</w:t>
      </w:r>
    </w:p>
    <w:p w14:paraId="00000235" w14:textId="77777777" w:rsidR="00DF41FC" w:rsidRDefault="00000000">
      <w:r>
        <w:t>10-Sep-2012: I am convinced that God doesn’t perform for cameras.</w:t>
      </w:r>
    </w:p>
    <w:p w14:paraId="00000236" w14:textId="77777777" w:rsidR="00DF41FC" w:rsidRDefault="00000000">
      <w:r>
        <w:t>12-Sep-2012a: I can only fulfill my destiny by assisting you in fulfilling yours.</w:t>
      </w:r>
    </w:p>
    <w:p w14:paraId="00000237" w14:textId="77777777" w:rsidR="00DF41FC" w:rsidRDefault="00000000">
      <w:r>
        <w:t>12-Sep-2012b: Christ is everyone's Destiny...no exceptions!</w:t>
      </w:r>
    </w:p>
    <w:p w14:paraId="00000238" w14:textId="77777777" w:rsidR="00DF41FC" w:rsidRDefault="00000000">
      <w:r>
        <w:t>12-Sep-2012c: Everybody demands something from me, but only God wants me.</w:t>
      </w:r>
    </w:p>
    <w:p w14:paraId="00000239" w14:textId="77777777" w:rsidR="00DF41FC" w:rsidRDefault="00000000">
      <w:r>
        <w:t>14-Sep-2012: If you keep blaming others for your fears, you'll never overcome them.</w:t>
      </w:r>
    </w:p>
    <w:p w14:paraId="0000023A" w14:textId="77777777" w:rsidR="00DF41FC" w:rsidRDefault="00000000">
      <w:r>
        <w:lastRenderedPageBreak/>
        <w:t>16-Sep-2012: From the smallest subatomic particle to the deepest intent of the human heart, the Eyes of Christ miss nothing.</w:t>
      </w:r>
    </w:p>
    <w:p w14:paraId="0000023B" w14:textId="77777777" w:rsidR="00DF41FC" w:rsidRDefault="00000000">
      <w:r>
        <w:t>22-Sep-2012: Perfection isn't that difficult...ask God!</w:t>
      </w:r>
    </w:p>
    <w:p w14:paraId="0000023C" w14:textId="77777777" w:rsidR="00DF41FC" w:rsidRDefault="00000000">
      <w:r>
        <w:t>25-Sep-2012: The Twin of Wickedness is False Religion.</w:t>
      </w:r>
    </w:p>
    <w:p w14:paraId="0000023D" w14:textId="77777777" w:rsidR="00DF41FC" w:rsidRDefault="00000000">
      <w:r>
        <w:t>29-Sep-2012: It's God's Love for us that enables us to face the truth about ourselves.</w:t>
      </w:r>
    </w:p>
    <w:p w14:paraId="0000023E" w14:textId="77777777" w:rsidR="00DF41FC" w:rsidRDefault="00000000">
      <w:r>
        <w:t>30-Sep-2012: The Sanhedrin was more concerned about their authority and money than about serving God or God's people.</w:t>
      </w:r>
    </w:p>
    <w:p w14:paraId="0000023F" w14:textId="77777777" w:rsidR="00DF41FC" w:rsidRDefault="00000000">
      <w:r>
        <w:t>02-Oct-2012: Truth is a dangerous thing...yet so is a lie.</w:t>
      </w:r>
    </w:p>
    <w:p w14:paraId="00000240" w14:textId="77777777" w:rsidR="00DF41FC" w:rsidRDefault="00000000">
      <w:r>
        <w:t>04-Oct-2012a: It is Prayer, and Prayer alone, that places the Scent of God on us.</w:t>
      </w:r>
    </w:p>
    <w:p w14:paraId="00000241" w14:textId="77777777" w:rsidR="00DF41FC" w:rsidRDefault="00000000">
      <w:r>
        <w:t>04-Oct-2012b: It is the LOVE OF GOD that changes a sinner to a saint.</w:t>
      </w:r>
    </w:p>
    <w:p w14:paraId="00000242" w14:textId="77777777" w:rsidR="00DF41FC" w:rsidRDefault="00000000">
      <w:r>
        <w:t>05-Oct-2012: Love is ruthless...relentless...persistent and unflagging...thank God!</w:t>
      </w:r>
    </w:p>
    <w:p w14:paraId="00000243" w14:textId="77777777" w:rsidR="00DF41FC" w:rsidRDefault="00000000">
      <w:r>
        <w:t>06-Oct-2012: God cares about the little people. He made the big people to care for the little people.</w:t>
      </w:r>
    </w:p>
    <w:p w14:paraId="00000244" w14:textId="77777777" w:rsidR="00DF41FC" w:rsidRDefault="00000000">
      <w:r>
        <w:t>09-Oct-2012a: Jesus was a Man of sorrows...acquainted with grief--not because of what they did to Him, but what they did to each other!</w:t>
      </w:r>
    </w:p>
    <w:p w14:paraId="00000245" w14:textId="77777777" w:rsidR="00DF41FC" w:rsidRDefault="00000000">
      <w:pPr>
        <w:pStyle w:val="Heading1"/>
        <w:pageBreakBefore w:val="0"/>
      </w:pPr>
      <w:bookmarkStart w:id="54" w:name="_heading=h.111kx3o" w:colFirst="0" w:colLast="0"/>
      <w:bookmarkEnd w:id="54"/>
      <w:r>
        <w:br w:type="page"/>
      </w:r>
      <w:bookmarkStart w:id="55" w:name="bookmark=id.2lwamvv" w:colFirst="0" w:colLast="0"/>
      <w:bookmarkEnd w:id="55"/>
      <w:r>
        <w:lastRenderedPageBreak/>
        <w:t>23</w:t>
      </w:r>
    </w:p>
    <w:p w14:paraId="00000246" w14:textId="77777777" w:rsidR="00DF41FC" w:rsidRDefault="00000000">
      <w:r>
        <w:t>09-Oct-2012b: Jesus PROVED that Good is stronger than Evil...that Righteousness is MORE POWERFUL than Sin!</w:t>
      </w:r>
    </w:p>
    <w:p w14:paraId="00000247" w14:textId="77777777" w:rsidR="00DF41FC" w:rsidRDefault="00000000">
      <w:r>
        <w:t>09-Oct-2012c: The only Person qualified to break me is The One Who has demonstrated Their LOVE for me.</w:t>
      </w:r>
    </w:p>
    <w:p w14:paraId="00000248" w14:textId="77777777" w:rsidR="00DF41FC" w:rsidRDefault="00000000">
      <w:r>
        <w:t>12-Oct-2012a: Grace is stronger than sin, else no one could be saved. Ephesians 2:8, 9</w:t>
      </w:r>
    </w:p>
    <w:p w14:paraId="00000249" w14:textId="77777777" w:rsidR="00DF41FC" w:rsidRDefault="00000000">
      <w:r>
        <w:t>12-Oct-2012b: Give me DIGNITY or give me death!</w:t>
      </w:r>
    </w:p>
    <w:p w14:paraId="0000024A" w14:textId="77777777" w:rsidR="00DF41FC" w:rsidRDefault="00000000">
      <w:r>
        <w:t>12-Oct-2012c: What's more valuable: my salary or me?</w:t>
      </w:r>
    </w:p>
    <w:p w14:paraId="0000024B" w14:textId="77777777" w:rsidR="00DF41FC" w:rsidRDefault="00000000">
      <w:r>
        <w:t>12-Oct-2012d: I'd rather live in a cardboard box than to earn 6 figures and be treated like a pet!</w:t>
      </w:r>
    </w:p>
    <w:p w14:paraId="0000024C" w14:textId="77777777" w:rsidR="00DF41FC" w:rsidRDefault="00000000">
      <w:r>
        <w:t>12-Oct-2012c: I'm NOT the child of monkeys; I was created in God's Image and after His Likeness; I should be treated as such--and so should you!</w:t>
      </w:r>
    </w:p>
    <w:p w14:paraId="0000024D" w14:textId="77777777" w:rsidR="00DF41FC" w:rsidRDefault="00000000">
      <w:r>
        <w:t>12-Oct-2012d: Stop living like your paycheck is worth more than the dignity of your SOUL! Matthew 16:26</w:t>
      </w:r>
    </w:p>
    <w:p w14:paraId="0000024E" w14:textId="77777777" w:rsidR="00DF41FC" w:rsidRDefault="00000000">
      <w:r>
        <w:t xml:space="preserve">12-Oct-2012e: Every day we do things to let the </w:t>
      </w:r>
      <w:proofErr w:type="spellStart"/>
      <w:r>
        <w:t>Opressor</w:t>
      </w:r>
      <w:proofErr w:type="spellEnd"/>
      <w:r>
        <w:t xml:space="preserve"> know that we AGREE that his money is worth more than justice, dignity, equity and honor.</w:t>
      </w:r>
    </w:p>
    <w:p w14:paraId="0000024F" w14:textId="77777777" w:rsidR="00DF41FC" w:rsidRDefault="00000000">
      <w:r>
        <w:t>15-Oct-2012: A contractor is NOT a slave.</w:t>
      </w:r>
    </w:p>
    <w:p w14:paraId="00000250" w14:textId="77777777" w:rsidR="00DF41FC" w:rsidRDefault="00000000">
      <w:r>
        <w:t>16-Oct-2012a: Whoever closes his ear to the cry of the poor will himself call out and not be answered. Proverbs 21:13, ESV</w:t>
      </w:r>
    </w:p>
    <w:p w14:paraId="00000251" w14:textId="77777777" w:rsidR="00DF41FC" w:rsidRDefault="00000000">
      <w:r>
        <w:lastRenderedPageBreak/>
        <w:t>16-Oct-2012b: Whoever has a bountiful eye will be blessed, for he shares his bread with the poor. Proverbs 22:9, ESV</w:t>
      </w:r>
    </w:p>
    <w:p w14:paraId="00000252" w14:textId="77777777" w:rsidR="00DF41FC" w:rsidRDefault="00000000">
      <w:r>
        <w:t>16-Oct-2012c: Whoever oppresses the poor to increase his own wealth, or gives to the rich, will only come to poverty. Proverbs 22:16, ESV</w:t>
      </w:r>
    </w:p>
    <w:p w14:paraId="00000253" w14:textId="77777777" w:rsidR="00DF41FC" w:rsidRDefault="00000000">
      <w:r>
        <w:t>21-Oct-2012: Truth is dangerous because it exposes lies that people believe to be true; and many would rather kill Truth than abandon their lies.</w:t>
      </w:r>
    </w:p>
    <w:p w14:paraId="00000254" w14:textId="77777777" w:rsidR="00DF41FC" w:rsidRDefault="00000000">
      <w:r>
        <w:t>22-Oct-2012a: Salvation is not for everybody, yet God can save anybody!</w:t>
      </w:r>
    </w:p>
    <w:p w14:paraId="00000255" w14:textId="77777777" w:rsidR="00DF41FC" w:rsidRDefault="00000000">
      <w:r>
        <w:t>22-Oct-2012b: I am not God; and I'm so glad that I don't have to be!</w:t>
      </w:r>
    </w:p>
    <w:p w14:paraId="00000256" w14:textId="77777777" w:rsidR="00DF41FC" w:rsidRDefault="00000000">
      <w:r>
        <w:t>22-Oct-2012c: Only a person who can say no to themselves can say no to the world and to the devil.</w:t>
      </w:r>
    </w:p>
    <w:p w14:paraId="00000257" w14:textId="77777777" w:rsidR="00DF41FC" w:rsidRDefault="00000000">
      <w:r>
        <w:t>24-Oct-2012a: Revelation 21:7: You cannot own ALL THINGS unless you no longer need them.</w:t>
      </w:r>
    </w:p>
    <w:p w14:paraId="00000258" w14:textId="77777777" w:rsidR="00DF41FC" w:rsidRDefault="00000000">
      <w:r>
        <w:t>24-Oct-2012b: Matthew 10:34-39: One is not truly wealthy until they've lost their need for everything!</w:t>
      </w:r>
    </w:p>
    <w:p w14:paraId="00000259" w14:textId="77777777" w:rsidR="00DF41FC" w:rsidRDefault="00000000">
      <w:r>
        <w:t>24-Oct-2012c: I must have Jesus...everything else is negotiable.</w:t>
      </w:r>
    </w:p>
    <w:p w14:paraId="0000025A" w14:textId="77777777" w:rsidR="00DF41FC" w:rsidRDefault="00000000">
      <w:r>
        <w:t>28-Oct-2012: The only reason anyone would want to be “normal” or “like everyone else” is that they do not know who they are in God!</w:t>
      </w:r>
    </w:p>
    <w:p w14:paraId="0000025B" w14:textId="77777777" w:rsidR="00DF41FC" w:rsidRDefault="00000000">
      <w:r>
        <w:t>31-Oct-2012: The Apostles loved Jesus' Vision because the Apostles WERE Jesus' Vision!</w:t>
      </w:r>
    </w:p>
    <w:p w14:paraId="0000025C" w14:textId="77777777" w:rsidR="00DF41FC" w:rsidRDefault="00000000">
      <w:r>
        <w:t>28-Nov-2012: God can and will forgive anything...but He will not excuse anything.</w:t>
      </w:r>
    </w:p>
    <w:p w14:paraId="0000025D" w14:textId="77777777" w:rsidR="00DF41FC" w:rsidRDefault="00000000">
      <w:pPr>
        <w:pStyle w:val="Heading1"/>
        <w:pageBreakBefore w:val="0"/>
      </w:pPr>
      <w:bookmarkStart w:id="56" w:name="_heading=h.206ipza" w:colFirst="0" w:colLast="0"/>
      <w:bookmarkEnd w:id="56"/>
      <w:r>
        <w:br w:type="page"/>
      </w:r>
      <w:bookmarkStart w:id="57" w:name="bookmark=id.3l18frh" w:colFirst="0" w:colLast="0"/>
      <w:bookmarkEnd w:id="57"/>
      <w:r>
        <w:lastRenderedPageBreak/>
        <w:t>24</w:t>
      </w:r>
    </w:p>
    <w:p w14:paraId="0000025E" w14:textId="77777777" w:rsidR="00DF41FC" w:rsidRDefault="00000000">
      <w:r>
        <w:t>29-Nov-2012: You haven't lived till you've met An Uncreated Being!</w:t>
      </w:r>
    </w:p>
    <w:p w14:paraId="0000025F" w14:textId="77777777" w:rsidR="00DF41FC" w:rsidRDefault="00000000">
      <w:r>
        <w:t>30-Nov-2012: One who is incapable of hatred is also incapable of love.</w:t>
      </w:r>
    </w:p>
    <w:p w14:paraId="00000260" w14:textId="77777777" w:rsidR="00DF41FC" w:rsidRDefault="00000000">
      <w:r>
        <w:t>04-Dec-2012: There is nothing new about Truth.</w:t>
      </w:r>
    </w:p>
    <w:p w14:paraId="00000261" w14:textId="77777777" w:rsidR="00DF41FC" w:rsidRDefault="00000000">
      <w:r>
        <w:t>07-Dec-2012: The average human cell is made of approx. 200 trillion atoms...God is great!</w:t>
      </w:r>
    </w:p>
    <w:p w14:paraId="00000262" w14:textId="77777777" w:rsidR="00DF41FC" w:rsidRDefault="00000000">
      <w:r>
        <w:t>11-Dec-2012: The Bible says that Satan has deceived us all...and we want to be deceived!</w:t>
      </w:r>
    </w:p>
    <w:p w14:paraId="00000263" w14:textId="77777777" w:rsidR="00DF41FC" w:rsidRDefault="00000000">
      <w:r>
        <w:t>15-Dec-2012: In the REAL WORLD, God is more valuable than all of us put together.</w:t>
      </w:r>
    </w:p>
    <w:p w14:paraId="00000264" w14:textId="77777777" w:rsidR="00DF41FC" w:rsidRDefault="00000000">
      <w:r>
        <w:t>17-Dec-2012: What is Heaven like? The center of the Sun!</w:t>
      </w:r>
    </w:p>
    <w:p w14:paraId="00000265" w14:textId="77777777" w:rsidR="00DF41FC" w:rsidRDefault="00000000">
      <w:r>
        <w:t xml:space="preserve">24-Dec-2012: Beware of those who appear human, but </w:t>
      </w:r>
      <w:proofErr w:type="spellStart"/>
      <w:r>
        <w:t>ain't</w:t>
      </w:r>
      <w:proofErr w:type="spellEnd"/>
      <w:r>
        <w:t>!</w:t>
      </w:r>
    </w:p>
    <w:p w14:paraId="00000266" w14:textId="77777777" w:rsidR="00DF41FC" w:rsidRDefault="00000000">
      <w:r>
        <w:t xml:space="preserve">01-Jan-2013: The original premise of Hollywood violence was "If they're watching </w:t>
      </w:r>
      <w:proofErr w:type="gramStart"/>
      <w:r>
        <w:t>violence</w:t>
      </w:r>
      <w:proofErr w:type="gramEnd"/>
      <w:r>
        <w:t xml:space="preserve"> they're not committing it."...Oops!</w:t>
      </w:r>
    </w:p>
    <w:p w14:paraId="00000267" w14:textId="77777777" w:rsidR="00DF41FC" w:rsidRDefault="00000000">
      <w:r>
        <w:t>05-Feb-2013: There is nothing wrong with God.</w:t>
      </w:r>
    </w:p>
    <w:p w14:paraId="00000268" w14:textId="77777777" w:rsidR="00DF41FC" w:rsidRDefault="00000000">
      <w:r>
        <w:t>24-Feb-2013: All truth belongs to God.</w:t>
      </w:r>
    </w:p>
    <w:p w14:paraId="00000269" w14:textId="77777777" w:rsidR="00DF41FC" w:rsidRDefault="00000000">
      <w:r>
        <w:t>12-Mar-2013a: Only God is right about everything.</w:t>
      </w:r>
    </w:p>
    <w:p w14:paraId="0000026A" w14:textId="77777777" w:rsidR="00DF41FC" w:rsidRDefault="00000000">
      <w:r>
        <w:t>12-Mar-2013b: Genesis 2:15, 16: Knowledge is not a right; knowledge is the property of God.</w:t>
      </w:r>
    </w:p>
    <w:p w14:paraId="0000026B" w14:textId="77777777" w:rsidR="00DF41FC" w:rsidRDefault="00000000">
      <w:r>
        <w:t xml:space="preserve">19-Mar-2013: God is the Ultimate Reality. </w:t>
      </w:r>
      <w:proofErr w:type="gramStart"/>
      <w:r>
        <w:t>So</w:t>
      </w:r>
      <w:proofErr w:type="gramEnd"/>
      <w:r>
        <w:t xml:space="preserve"> if you're not interested in God, how real are you?</w:t>
      </w:r>
    </w:p>
    <w:p w14:paraId="0000026C" w14:textId="77777777" w:rsidR="00DF41FC" w:rsidRDefault="00000000">
      <w:r>
        <w:lastRenderedPageBreak/>
        <w:t>22-Mar-2013: The Bible says the movie is already over...roll the credits!</w:t>
      </w:r>
    </w:p>
    <w:p w14:paraId="0000026D" w14:textId="77777777" w:rsidR="00DF41FC" w:rsidRDefault="00000000">
      <w:r>
        <w:t>10-Apr-2013: God is invisible except in the impossible.</w:t>
      </w:r>
    </w:p>
    <w:p w14:paraId="0000026E" w14:textId="77777777" w:rsidR="00DF41FC" w:rsidRDefault="00000000">
      <w:r>
        <w:t>16-Apr-2013: The debate of Galatians is not over the law, but whether or not keeping the law will save one WHO HAS ALREADY BROKEN IT.</w:t>
      </w:r>
    </w:p>
    <w:p w14:paraId="0000026F" w14:textId="77777777" w:rsidR="00DF41FC" w:rsidRDefault="00000000">
      <w:r>
        <w:t>20-Apr-2013: I'm highly suspicious of people who can give orders but not take orders.</w:t>
      </w:r>
    </w:p>
    <w:p w14:paraId="00000270" w14:textId="77777777" w:rsidR="00DF41FC" w:rsidRDefault="00000000">
      <w:r>
        <w:t xml:space="preserve">24-Apr-2013: We should accept the whole Bible, or none of it; </w:t>
      </w:r>
      <w:proofErr w:type="gramStart"/>
      <w:r>
        <w:t>otherwise</w:t>
      </w:r>
      <w:proofErr w:type="gramEnd"/>
      <w:r>
        <w:t xml:space="preserve"> we distort its message.</w:t>
      </w:r>
    </w:p>
    <w:p w14:paraId="00000271" w14:textId="77777777" w:rsidR="00DF41FC" w:rsidRDefault="00000000">
      <w:r>
        <w:t>30-May-2013: True Faith is impossible to achieve without LOVE.</w:t>
      </w:r>
    </w:p>
    <w:p w14:paraId="00000272" w14:textId="77777777" w:rsidR="00DF41FC" w:rsidRDefault="00000000">
      <w:r>
        <w:t>02-Jun-2013: God is not a deadbeat... He takes care of His own.</w:t>
      </w:r>
    </w:p>
    <w:p w14:paraId="00000273" w14:textId="77777777" w:rsidR="00DF41FC" w:rsidRDefault="00000000">
      <w:r>
        <w:t>09-Jun-2013: Revelation is not about the gentile church as much as the Israeli church. In this context, everything starts to make sense.</w:t>
      </w:r>
    </w:p>
    <w:p w14:paraId="00000274" w14:textId="77777777" w:rsidR="00DF41FC" w:rsidRDefault="00000000">
      <w:r>
        <w:t>04-Jul-2013: America, God will hold you accountable for the way you spent your freedoms.</w:t>
      </w:r>
    </w:p>
    <w:p w14:paraId="00000275" w14:textId="77777777" w:rsidR="00DF41FC" w:rsidRDefault="00000000">
      <w:pPr>
        <w:pStyle w:val="Heading1"/>
        <w:pageBreakBefore w:val="0"/>
      </w:pPr>
      <w:bookmarkStart w:id="58" w:name="_heading=h.2zbgiuw" w:colFirst="0" w:colLast="0"/>
      <w:bookmarkEnd w:id="58"/>
      <w:r>
        <w:br w:type="page"/>
      </w:r>
      <w:bookmarkStart w:id="59" w:name="bookmark=id.4k668n3" w:colFirst="0" w:colLast="0"/>
      <w:bookmarkEnd w:id="59"/>
      <w:r>
        <w:lastRenderedPageBreak/>
        <w:t>25</w:t>
      </w:r>
    </w:p>
    <w:p w14:paraId="00000276" w14:textId="77777777" w:rsidR="00DF41FC" w:rsidRDefault="00000000">
      <w:r>
        <w:t>05-Jul-2013a: Both houses of this American Congress have become a House of Lords.</w:t>
      </w:r>
    </w:p>
    <w:p w14:paraId="00000277" w14:textId="77777777" w:rsidR="00DF41FC" w:rsidRDefault="00000000">
      <w:r>
        <w:t>05-Jul-2013b: Government of, by and for the People is perishing from the Earth!</w:t>
      </w:r>
    </w:p>
    <w:p w14:paraId="00000278" w14:textId="77777777" w:rsidR="00DF41FC" w:rsidRDefault="00000000">
      <w:r>
        <w:t>11-Jul-2013: Welfare is not the job of government; it's the job of the Church (Matthew 25:31-46).</w:t>
      </w:r>
    </w:p>
    <w:p w14:paraId="00000279" w14:textId="77777777" w:rsidR="00DF41FC" w:rsidRDefault="00000000">
      <w:r>
        <w:t>18-Jul-2013a: To those that continue to disenfranchise the poor and minorities: GOD IS WATCHING.</w:t>
      </w:r>
    </w:p>
    <w:p w14:paraId="0000027A" w14:textId="77777777" w:rsidR="00DF41FC" w:rsidRDefault="00000000">
      <w:r>
        <w:t xml:space="preserve">18-Jul-2013b: To those that continue to dehumanize </w:t>
      </w:r>
      <w:proofErr w:type="gramStart"/>
      <w:r>
        <w:t>blue and white collar</w:t>
      </w:r>
      <w:proofErr w:type="gramEnd"/>
      <w:r>
        <w:t xml:space="preserve"> laborers: GOD IS WATCHING.</w:t>
      </w:r>
    </w:p>
    <w:p w14:paraId="0000027B" w14:textId="77777777" w:rsidR="00DF41FC" w:rsidRDefault="00000000">
      <w:r>
        <w:t>20-Jul-2013a: Prayer was never meant to be a job.</w:t>
      </w:r>
    </w:p>
    <w:p w14:paraId="0000027C" w14:textId="77777777" w:rsidR="00DF41FC" w:rsidRDefault="00000000">
      <w:r>
        <w:t>20-Jul-2013b: Prayer is my Hawaiian vacation.</w:t>
      </w:r>
    </w:p>
    <w:p w14:paraId="0000027D" w14:textId="77777777" w:rsidR="00DF41FC" w:rsidRDefault="00000000">
      <w:r>
        <w:t>20-Jul-2013c: Prayer is my relief.</w:t>
      </w:r>
    </w:p>
    <w:p w14:paraId="0000027E" w14:textId="77777777" w:rsidR="00DF41FC" w:rsidRDefault="00000000">
      <w:r>
        <w:t>20-Jul-2013d: Prayer is my shelter...my fortress...my stress-free zone...my dessert.</w:t>
      </w:r>
    </w:p>
    <w:p w14:paraId="0000027F" w14:textId="77777777" w:rsidR="00DF41FC" w:rsidRDefault="00000000">
      <w:r>
        <w:t>20-Jul-2013e: Prayer is where I hide from the world.</w:t>
      </w:r>
    </w:p>
    <w:p w14:paraId="00000280" w14:textId="77777777" w:rsidR="00DF41FC" w:rsidRDefault="00000000">
      <w:r>
        <w:t>20-Jul-2013f: Prayer is where I am loved unconditionally.</w:t>
      </w:r>
    </w:p>
    <w:p w14:paraId="00000281" w14:textId="77777777" w:rsidR="00DF41FC" w:rsidRDefault="00000000">
      <w:r>
        <w:t>20-Jul-2013g: Prayer is where I find Courage and Perseverance.</w:t>
      </w:r>
    </w:p>
    <w:p w14:paraId="00000282" w14:textId="77777777" w:rsidR="00DF41FC" w:rsidRDefault="00000000">
      <w:r>
        <w:t>20-Jul-2013h: Prayer is where my First Love is always waiting for me!</w:t>
      </w:r>
    </w:p>
    <w:p w14:paraId="00000283" w14:textId="77777777" w:rsidR="00DF41FC" w:rsidRDefault="00000000">
      <w:r>
        <w:lastRenderedPageBreak/>
        <w:t>20-Jul-2013i: Prayer, above all else, is what makes me Human; without it, I'm just an animal.</w:t>
      </w:r>
    </w:p>
    <w:p w14:paraId="00000284" w14:textId="77777777" w:rsidR="00DF41FC" w:rsidRDefault="00000000">
      <w:r>
        <w:t>22-Jul-2013: The pursuit of God is the pursuit of happiness. The pursuit of happiness is the pursuit of God.</w:t>
      </w:r>
    </w:p>
    <w:p w14:paraId="00000285" w14:textId="77777777" w:rsidR="00DF41FC" w:rsidRDefault="00000000">
      <w:r>
        <w:t>23-Jul-2013a: If I could comprehend Him, He wouldn't be God; but I can know Him.</w:t>
      </w:r>
    </w:p>
    <w:p w14:paraId="00000286" w14:textId="77777777" w:rsidR="00DF41FC" w:rsidRDefault="00000000">
      <w:r>
        <w:t>23-Jul-2013b: We want to be loved, but we don't want to love...how pathetic.</w:t>
      </w:r>
    </w:p>
    <w:p w14:paraId="00000287" w14:textId="77777777" w:rsidR="00DF41FC" w:rsidRDefault="00000000">
      <w:r>
        <w:t>23-Jul-2013c: We want to be forgiven, but we don't want to forgive...how disgusting.</w:t>
      </w:r>
    </w:p>
    <w:p w14:paraId="00000288" w14:textId="77777777" w:rsidR="00DF41FC" w:rsidRDefault="00000000">
      <w:r>
        <w:t xml:space="preserve">23-Jul-2013d: Many will tell </w:t>
      </w:r>
      <w:proofErr w:type="spellStart"/>
      <w:r>
        <w:t>you</w:t>
      </w:r>
      <w:proofErr w:type="spellEnd"/>
      <w:r>
        <w:t xml:space="preserve"> life is pain; not many will say it should be. It should be.</w:t>
      </w:r>
    </w:p>
    <w:p w14:paraId="00000289" w14:textId="77777777" w:rsidR="00DF41FC" w:rsidRDefault="00000000">
      <w:r>
        <w:t>24-Jul-2013: Identifying the problem is only half the solution.</w:t>
      </w:r>
    </w:p>
    <w:p w14:paraId="0000028A" w14:textId="77777777" w:rsidR="00DF41FC" w:rsidRDefault="00000000">
      <w:r>
        <w:t>25-Jul-2013: The fastest way to a man's heart is not through his stomach, but his ego.</w:t>
      </w:r>
    </w:p>
    <w:p w14:paraId="0000028B" w14:textId="77777777" w:rsidR="00DF41FC" w:rsidRDefault="00000000">
      <w:r>
        <w:t>26-Jul-2013: Is there a better way to start a day than with prayer and chocolate? I think not!</w:t>
      </w:r>
    </w:p>
    <w:p w14:paraId="0000028C" w14:textId="77777777" w:rsidR="00DF41FC" w:rsidRDefault="00000000">
      <w:r>
        <w:t>27-Jul-2013a: How can anyone be considered educated without having surveyed the Holy Scriptures?</w:t>
      </w:r>
    </w:p>
    <w:p w14:paraId="0000028D" w14:textId="77777777" w:rsidR="00DF41FC" w:rsidRDefault="00000000">
      <w:pPr>
        <w:pStyle w:val="Heading1"/>
        <w:pageBreakBefore w:val="0"/>
      </w:pPr>
      <w:bookmarkStart w:id="60" w:name="_heading=h.3ygebqi" w:colFirst="0" w:colLast="0"/>
      <w:bookmarkEnd w:id="60"/>
      <w:r>
        <w:br w:type="page"/>
      </w:r>
      <w:bookmarkStart w:id="61" w:name="bookmark=id.1egqt2p" w:colFirst="0" w:colLast="0"/>
      <w:bookmarkEnd w:id="61"/>
      <w:r>
        <w:lastRenderedPageBreak/>
        <w:t>26</w:t>
      </w:r>
    </w:p>
    <w:p w14:paraId="0000028E" w14:textId="77777777" w:rsidR="00DF41FC" w:rsidRDefault="00000000">
      <w:r>
        <w:t>27-Jul-2013b: Our technology, industry and greed are destroying our planet.</w:t>
      </w:r>
    </w:p>
    <w:p w14:paraId="0000028F" w14:textId="77777777" w:rsidR="00DF41FC" w:rsidRDefault="00000000">
      <w:r>
        <w:t>27-Jul-2013c: God will destroy us for destroying the Earth (Revelation 11:18).</w:t>
      </w:r>
    </w:p>
    <w:p w14:paraId="00000290" w14:textId="77777777" w:rsidR="00DF41FC" w:rsidRDefault="00000000">
      <w:r>
        <w:t>01-Aug-2013a: God! Forgive us! WE DON'T KNOW WHAT WE'RE DOING!! Luke 23:34</w:t>
      </w:r>
    </w:p>
    <w:p w14:paraId="00000291" w14:textId="77777777" w:rsidR="00DF41FC" w:rsidRDefault="00000000">
      <w:r>
        <w:t>01-Aug-2013b: Look at God. Evil never had a chance!</w:t>
      </w:r>
    </w:p>
    <w:p w14:paraId="00000292" w14:textId="77777777" w:rsidR="00DF41FC" w:rsidRDefault="00000000">
      <w:r>
        <w:t>01-Aug-2013c: Everything is as it should be, but not as it will be.</w:t>
      </w:r>
    </w:p>
    <w:p w14:paraId="00000293" w14:textId="77777777" w:rsidR="00DF41FC" w:rsidRDefault="00000000">
      <w:r>
        <w:t>05-Aug-2013: Responsibility without authority is like a boat without a motor.</w:t>
      </w:r>
    </w:p>
    <w:p w14:paraId="00000294" w14:textId="77777777" w:rsidR="00DF41FC" w:rsidRDefault="00000000">
      <w:r>
        <w:t>07-Aug-2013: There's no sin in remembering the past...only in trying to live in it.</w:t>
      </w:r>
    </w:p>
    <w:p w14:paraId="00000295" w14:textId="77777777" w:rsidR="00DF41FC" w:rsidRDefault="00000000">
      <w:r>
        <w:t>08-Aug-2013: Today in the USA there are more black people incarcerated than there were black slaves in 1850. Thank you, America!</w:t>
      </w:r>
    </w:p>
    <w:p w14:paraId="00000296" w14:textId="77777777" w:rsidR="00DF41FC" w:rsidRDefault="00000000">
      <w:r>
        <w:t>09-Aug-2013a: Better to be bored than to be boring.</w:t>
      </w:r>
    </w:p>
    <w:p w14:paraId="00000297" w14:textId="77777777" w:rsidR="00DF41FC" w:rsidRDefault="00000000">
      <w:r>
        <w:t>09-Aug-2013b: The worst thing Earth must face is not Antichrist, but The Wrath of God.</w:t>
      </w:r>
    </w:p>
    <w:p w14:paraId="00000298" w14:textId="77777777" w:rsidR="00DF41FC" w:rsidRDefault="00000000">
      <w:r>
        <w:t>10-Aug-2013a: Spirit, not electricity, is Life.</w:t>
      </w:r>
    </w:p>
    <w:p w14:paraId="00000299" w14:textId="77777777" w:rsidR="00DF41FC" w:rsidRDefault="00000000">
      <w:r>
        <w:t>10-Aug-2013b: SPIRIT is so powerful; He can take frozen energy and transform it into Living Energy!</w:t>
      </w:r>
    </w:p>
    <w:p w14:paraId="0000029A" w14:textId="77777777" w:rsidR="00DF41FC" w:rsidRDefault="00000000">
      <w:r>
        <w:lastRenderedPageBreak/>
        <w:t>10-Aug-2013c: It's hard to fathom that people can be duped into thinking they're nothing more than a bag of chemicals and electricity.</w:t>
      </w:r>
    </w:p>
    <w:p w14:paraId="0000029B" w14:textId="77777777" w:rsidR="00DF41FC" w:rsidRDefault="00000000">
      <w:r>
        <w:t>10-Aug-2013d: The problem with believing you're a thing is that you'll start treating other people as things. Atheism sucks!</w:t>
      </w:r>
    </w:p>
    <w:p w14:paraId="0000029C" w14:textId="77777777" w:rsidR="00DF41FC" w:rsidRDefault="00000000">
      <w:r>
        <w:t>10-Aug-2013e: If you put something into your church, you'll ALWAYS get something out!</w:t>
      </w:r>
    </w:p>
    <w:p w14:paraId="0000029D" w14:textId="77777777" w:rsidR="00DF41FC" w:rsidRDefault="00000000">
      <w:r>
        <w:t>14-Aug-2013a: I'm watching a nation that has forgotten God turn into Hell.</w:t>
      </w:r>
    </w:p>
    <w:p w14:paraId="0000029E" w14:textId="77777777" w:rsidR="00DF41FC" w:rsidRDefault="00000000">
      <w:r>
        <w:t>14-Aug-2013b: A bill that lets a transgendered male into a girls' restroom is one thing; getting that male past the girl's father is another.</w:t>
      </w:r>
    </w:p>
    <w:p w14:paraId="0000029F" w14:textId="77777777" w:rsidR="00DF41FC" w:rsidRDefault="00000000">
      <w:r>
        <w:t>19-Aug-2013a: If you don't know how to talk to people, you probably shouldn't talk to people.</w:t>
      </w:r>
    </w:p>
    <w:p w14:paraId="000002A0" w14:textId="77777777" w:rsidR="00DF41FC" w:rsidRDefault="00000000">
      <w:r>
        <w:t>19-Aug-2013b: Faith is the closest we can get to free wealth.</w:t>
      </w:r>
    </w:p>
    <w:p w14:paraId="000002A1" w14:textId="77777777" w:rsidR="00DF41FC" w:rsidRDefault="00000000">
      <w:r>
        <w:t>28-Aug-2013: Remember: Martin Luther King Jr. was murdered -- not for his crimes, but for his good deeds.</w:t>
      </w:r>
    </w:p>
    <w:p w14:paraId="000002A2" w14:textId="77777777" w:rsidR="00DF41FC" w:rsidRDefault="00000000">
      <w:r>
        <w:t xml:space="preserve">30-Aug-2013: </w:t>
      </w:r>
      <w:proofErr w:type="gramStart"/>
      <w:r>
        <w:t>Hell</w:t>
      </w:r>
      <w:proofErr w:type="gramEnd"/>
      <w:r>
        <w:t xml:space="preserve"> Fire wasn't made by the Devil...it was made for the Devil by God.</w:t>
      </w:r>
    </w:p>
    <w:p w14:paraId="000002A3" w14:textId="77777777" w:rsidR="00DF41FC" w:rsidRDefault="00000000">
      <w:r>
        <w:t>31-Aug-2013: Can evolution explain Compassion? Mercy?</w:t>
      </w:r>
    </w:p>
    <w:p w14:paraId="000002A4" w14:textId="77777777" w:rsidR="00DF41FC" w:rsidRDefault="00000000">
      <w:r>
        <w:t xml:space="preserve">11-Sep-2013: Ideas like "complexity" and "difficulty" don't exist for God; </w:t>
      </w:r>
      <w:proofErr w:type="gramStart"/>
      <w:r>
        <w:t>so</w:t>
      </w:r>
      <w:proofErr w:type="gramEnd"/>
      <w:r>
        <w:t xml:space="preserve"> He is able to make my life EASIER!</w:t>
      </w:r>
    </w:p>
    <w:p w14:paraId="000002A5" w14:textId="77777777" w:rsidR="00DF41FC" w:rsidRDefault="00000000">
      <w:pPr>
        <w:pStyle w:val="Heading1"/>
        <w:pageBreakBefore w:val="0"/>
      </w:pPr>
      <w:bookmarkStart w:id="62" w:name="_heading=h.sqyw64" w:colFirst="0" w:colLast="0"/>
      <w:bookmarkEnd w:id="62"/>
      <w:r>
        <w:br w:type="page"/>
      </w:r>
      <w:bookmarkStart w:id="63" w:name="bookmark=id.2dlolyb" w:colFirst="0" w:colLast="0"/>
      <w:bookmarkEnd w:id="63"/>
      <w:r>
        <w:lastRenderedPageBreak/>
        <w:t>27</w:t>
      </w:r>
    </w:p>
    <w:p w14:paraId="000002A6" w14:textId="77777777" w:rsidR="00DF41FC" w:rsidRDefault="00000000">
      <w:r>
        <w:t>12-Sep-2013a: We continue to commit Adam's sin, and then wonder why we suffer.</w:t>
      </w:r>
    </w:p>
    <w:p w14:paraId="000002A7" w14:textId="77777777" w:rsidR="00DF41FC" w:rsidRDefault="00000000">
      <w:r>
        <w:t xml:space="preserve">12-Sep-2013b: You can build WITH Gold, but you can't build ON Gold; you must build on </w:t>
      </w:r>
      <w:proofErr w:type="gramStart"/>
      <w:r>
        <w:t>The</w:t>
      </w:r>
      <w:proofErr w:type="gramEnd"/>
      <w:r>
        <w:t xml:space="preserve"> ROCK...it's not as shiny, but it's a lot stronger!</w:t>
      </w:r>
    </w:p>
    <w:p w14:paraId="000002A8" w14:textId="77777777" w:rsidR="00DF41FC" w:rsidRDefault="00000000">
      <w:r>
        <w:t>15-Sep-2013: A Divine Visitation will ruin you for this life. You may look and act like everyone, but you're not like them...you're of another World.</w:t>
      </w:r>
    </w:p>
    <w:p w14:paraId="000002A9" w14:textId="77777777" w:rsidR="00DF41FC" w:rsidRDefault="00000000">
      <w:r>
        <w:t>16-Sep-2013a: The true definition of being alone is being unaware of God's Loving Presence.</w:t>
      </w:r>
    </w:p>
    <w:p w14:paraId="000002AA" w14:textId="77777777" w:rsidR="00DF41FC" w:rsidRDefault="00000000">
      <w:r>
        <w:t>16-Sep-2013b: Many believe they are aware of God's Wrath but few are aware of God's Loving Presence.</w:t>
      </w:r>
    </w:p>
    <w:p w14:paraId="000002AB" w14:textId="77777777" w:rsidR="00DF41FC" w:rsidRDefault="00000000">
      <w:r>
        <w:t>16-Sep-2013c: What identifies God's Genius is the ability to hate evil while simultaneously loving evil people.</w:t>
      </w:r>
    </w:p>
    <w:p w14:paraId="000002AC" w14:textId="77777777" w:rsidR="00DF41FC" w:rsidRDefault="00000000">
      <w:r>
        <w:t>16-Sep-2013d: God's Other Genius is changing evil people into righteous people!</w:t>
      </w:r>
    </w:p>
    <w:p w14:paraId="000002AD" w14:textId="77777777" w:rsidR="00DF41FC" w:rsidRDefault="00000000">
      <w:r>
        <w:t>16-Sep-2013e: To love the one who loves you is pleasure. To love the one who ignores you is compassion. To love the one who hates you is Grace.</w:t>
      </w:r>
    </w:p>
    <w:p w14:paraId="000002AE" w14:textId="77777777" w:rsidR="00DF41FC" w:rsidRDefault="00000000">
      <w:r>
        <w:t>17-Sep-2013a: We insist on eating and breathing death (meat and cigarettes) and then wonder why we get sick and die so fast and why healthcare costs are so high!</w:t>
      </w:r>
    </w:p>
    <w:p w14:paraId="000002AF" w14:textId="77777777" w:rsidR="00DF41FC" w:rsidRDefault="00000000">
      <w:r>
        <w:lastRenderedPageBreak/>
        <w:t>17-Sep-2013b: We keep shoving sugar into a body that itself manufactures sugar and then wonder why we get diabetes!</w:t>
      </w:r>
    </w:p>
    <w:p w14:paraId="000002B0" w14:textId="77777777" w:rsidR="00DF41FC" w:rsidRDefault="00000000">
      <w:r>
        <w:t>17-Sep-2013c: We are self-destructive by nature and teach our children to be self-destructive.</w:t>
      </w:r>
    </w:p>
    <w:p w14:paraId="000002B1" w14:textId="77777777" w:rsidR="00DF41FC" w:rsidRDefault="00000000">
      <w:r>
        <w:t>17-Sep-2013d: We don't respect our own bodies yet we want others to respect us!</w:t>
      </w:r>
    </w:p>
    <w:p w14:paraId="000002B2" w14:textId="77777777" w:rsidR="00DF41FC" w:rsidRDefault="00000000">
      <w:r>
        <w:t>17-Sep-2013e: Sin makes idiots of us all; Christ came to take away the sins of the body (disease) as well as the sins of the soul!</w:t>
      </w:r>
    </w:p>
    <w:p w14:paraId="000002B3" w14:textId="77777777" w:rsidR="00DF41FC" w:rsidRDefault="00000000">
      <w:r>
        <w:t>17-Sep-2013f: The Bible not only tells us how to live, but also HOW TO EAT!</w:t>
      </w:r>
    </w:p>
    <w:p w14:paraId="000002B4" w14:textId="77777777" w:rsidR="00DF41FC" w:rsidRDefault="00000000">
      <w:r>
        <w:t>18-Sep-2013a: The Bible teaches that humanity is too far gone to have any desire for the One True God; God has to put it in us to save us.</w:t>
      </w:r>
    </w:p>
    <w:p w14:paraId="000002B5" w14:textId="77777777" w:rsidR="00DF41FC" w:rsidRDefault="00000000">
      <w:r>
        <w:t>18-Sep-2013b: Humanity will continue to grow more wicked. As a nation we would be IDIOTS to leave our gun laws in their current state.</w:t>
      </w:r>
    </w:p>
    <w:p w14:paraId="000002B6" w14:textId="77777777" w:rsidR="00DF41FC" w:rsidRDefault="00000000">
      <w:r>
        <w:t>18-Sep-2013c: The only reason we are alive is to find Jesus that He may take away our sin.</w:t>
      </w:r>
    </w:p>
    <w:p w14:paraId="000002B7" w14:textId="77777777" w:rsidR="00DF41FC" w:rsidRDefault="00000000">
      <w:r>
        <w:t>18-Sep-2013d: Humanity will be visited by the hordes of the Abyss because that is what it, by its deeds, asked for.</w:t>
      </w:r>
    </w:p>
    <w:p w14:paraId="000002B8" w14:textId="77777777" w:rsidR="00DF41FC" w:rsidRDefault="00000000">
      <w:r>
        <w:t>18-Sep-2013e: You do know that all of us--yeah, the entire Universe--is inside of God, right? Jeremiah 23:24</w:t>
      </w:r>
    </w:p>
    <w:p w14:paraId="000002B9" w14:textId="77777777" w:rsidR="00DF41FC" w:rsidRDefault="00000000">
      <w:r>
        <w:t>18-Sep-2013f: Sure, God is hiding...in plain sight.</w:t>
      </w:r>
    </w:p>
    <w:p w14:paraId="000002BA" w14:textId="77777777" w:rsidR="00DF41FC" w:rsidRDefault="00000000">
      <w:r>
        <w:lastRenderedPageBreak/>
        <w:t>20-Sep-2013a: Just because it's legal, doesn't mean it's ethical or just or fair. God doesn't expect us to obey laws that violate His Character.</w:t>
      </w:r>
    </w:p>
    <w:p w14:paraId="000002BB" w14:textId="77777777" w:rsidR="00DF41FC" w:rsidRDefault="00000000">
      <w:r>
        <w:t>20-Sep-2013b: You would think that a person desperate to hear from God would be desperate to seek God...</w:t>
      </w:r>
    </w:p>
    <w:p w14:paraId="000002BC" w14:textId="77777777" w:rsidR="00DF41FC" w:rsidRDefault="00000000">
      <w:r>
        <w:t>25-Sep-2013: It may be that women like us men to shave that they may treat us like children.</w:t>
      </w:r>
    </w:p>
    <w:p w14:paraId="000002BD" w14:textId="77777777" w:rsidR="00DF41FC" w:rsidRDefault="00000000">
      <w:pPr>
        <w:pStyle w:val="Heading1"/>
        <w:pageBreakBefore w:val="0"/>
      </w:pPr>
      <w:bookmarkStart w:id="64" w:name="_heading=h.1rvwp1q" w:colFirst="0" w:colLast="0"/>
      <w:bookmarkEnd w:id="64"/>
      <w:r>
        <w:br w:type="page"/>
      </w:r>
      <w:bookmarkStart w:id="65" w:name="bookmark=id.3cqmetx" w:colFirst="0" w:colLast="0"/>
      <w:bookmarkEnd w:id="65"/>
      <w:r>
        <w:lastRenderedPageBreak/>
        <w:t>28</w:t>
      </w:r>
    </w:p>
    <w:p w14:paraId="000002BE" w14:textId="77777777" w:rsidR="00DF41FC" w:rsidRDefault="00000000">
      <w:r>
        <w:t>28-Sep-2013: Congress shall make no law regarding the practice of religion...marriage is a RELIGIOUS institution!</w:t>
      </w:r>
    </w:p>
    <w:p w14:paraId="000002BF" w14:textId="77777777" w:rsidR="00DF41FC" w:rsidRDefault="00000000">
      <w:r>
        <w:t>29-Sep-2013a: The United States Congress no longer belongs to the American People.</w:t>
      </w:r>
    </w:p>
    <w:p w14:paraId="000002C0" w14:textId="77777777" w:rsidR="00DF41FC" w:rsidRDefault="00000000">
      <w:r>
        <w:t>29-Sep-2013b: In America church is big business...that's a problem.</w:t>
      </w:r>
    </w:p>
    <w:p w14:paraId="000002C1" w14:textId="77777777" w:rsidR="00DF41FC" w:rsidRDefault="00000000">
      <w:r>
        <w:t>02-Oct-2013: God did not create Christ, He SIRED Him! That's why Jesus is called THE ONLY BEGOTTEN of the Father.</w:t>
      </w:r>
    </w:p>
    <w:p w14:paraId="000002C2" w14:textId="77777777" w:rsidR="00DF41FC" w:rsidRDefault="00000000">
      <w:r>
        <w:t>03-Oct-2013a: Jesus Christ is the only Man Who could fit ALL OF GOD in Himself, because HE IS GOD!</w:t>
      </w:r>
    </w:p>
    <w:p w14:paraId="000002C3" w14:textId="77777777" w:rsidR="00DF41FC" w:rsidRDefault="00000000">
      <w:r>
        <w:t xml:space="preserve">03-Oct-2013b: Alonzo Church </w:t>
      </w:r>
      <w:proofErr w:type="spellStart"/>
      <w:proofErr w:type="gramStart"/>
      <w:r>
        <w:t>Ph.D</w:t>
      </w:r>
      <w:proofErr w:type="spellEnd"/>
      <w:proofErr w:type="gramEnd"/>
      <w:r>
        <w:t>, Inventor of the lambda calculus, was a devout Christian...who says science and faith don't mix?</w:t>
      </w:r>
    </w:p>
    <w:p w14:paraId="000002C4" w14:textId="77777777" w:rsidR="00DF41FC" w:rsidRDefault="00000000">
      <w:r>
        <w:t>05-Oct-2013: "There is no god higher than Truth." - Gandhi. "There is no truth higher than God." - Mitchell</w:t>
      </w:r>
    </w:p>
    <w:p w14:paraId="000002C5" w14:textId="77777777" w:rsidR="00DF41FC" w:rsidRDefault="00000000">
      <w:r>
        <w:t>06-Oct-2013a: Life would be perfect but for the presence of unreasonable people.</w:t>
      </w:r>
    </w:p>
    <w:p w14:paraId="000002C6" w14:textId="77777777" w:rsidR="00DF41FC" w:rsidRDefault="00000000">
      <w:r>
        <w:t>06-Oct-2013b: Congress should not get paid as long as the Federal Government is shut down!</w:t>
      </w:r>
    </w:p>
    <w:p w14:paraId="000002C7" w14:textId="77777777" w:rsidR="00DF41FC" w:rsidRDefault="00000000">
      <w:r>
        <w:t>07-Oct-2013: God will save you...after He breaks you. Matthew 21:44</w:t>
      </w:r>
    </w:p>
    <w:p w14:paraId="000002C8" w14:textId="77777777" w:rsidR="00DF41FC" w:rsidRDefault="00000000">
      <w:r>
        <w:lastRenderedPageBreak/>
        <w:t>09-Oct-2013: Saul wasted a large portion of his life trying to kill David while neglecting weightier matters...like his relationship with God.</w:t>
      </w:r>
    </w:p>
    <w:p w14:paraId="000002C9" w14:textId="77777777" w:rsidR="00DF41FC" w:rsidRDefault="00000000">
      <w:r>
        <w:t>11-Oct-2013: The inability to perceive God's Immediate Presence is a greater disability than not being able to walk or see.</w:t>
      </w:r>
    </w:p>
    <w:p w14:paraId="000002CA" w14:textId="77777777" w:rsidR="00DF41FC" w:rsidRDefault="00000000">
      <w:r>
        <w:t>15-Oct-2013: There is no truth that denies God's Existence.</w:t>
      </w:r>
    </w:p>
    <w:p w14:paraId="000002CB" w14:textId="77777777" w:rsidR="00DF41FC" w:rsidRDefault="00000000">
      <w:r>
        <w:t>17-Oct-2013: The idea that a Being such as That described in the Bible (God) actually exists should frighten us all...and it will.</w:t>
      </w:r>
    </w:p>
    <w:p w14:paraId="000002CC" w14:textId="77777777" w:rsidR="00DF41FC" w:rsidRDefault="00000000">
      <w:r>
        <w:t>18-Oct-2013: True Christians are easy to identify: they're the ones hanging on crosses.</w:t>
      </w:r>
    </w:p>
    <w:p w14:paraId="000002CD" w14:textId="77777777" w:rsidR="00DF41FC" w:rsidRDefault="00000000">
      <w:r>
        <w:t>20-Oct-2013: Fear is rarely a good motive for any action.</w:t>
      </w:r>
    </w:p>
    <w:p w14:paraId="000002CE" w14:textId="77777777" w:rsidR="00DF41FC" w:rsidRDefault="00000000">
      <w:r>
        <w:t xml:space="preserve">21-Oct-2013: Humanity's Last and only remaining Virtue is Jesus Christ; rejecting Him is turning our backs on the only </w:t>
      </w:r>
      <w:proofErr w:type="gramStart"/>
      <w:r>
        <w:t>Good</w:t>
      </w:r>
      <w:proofErr w:type="gramEnd"/>
      <w:r>
        <w:t xml:space="preserve"> left to us.</w:t>
      </w:r>
    </w:p>
    <w:p w14:paraId="000002CF" w14:textId="77777777" w:rsidR="00DF41FC" w:rsidRDefault="00000000">
      <w:r>
        <w:t>24-Oct-2013a: Have you ever noticed that perfect people don't respond well to criticism?</w:t>
      </w:r>
    </w:p>
    <w:p w14:paraId="000002D0" w14:textId="77777777" w:rsidR="00DF41FC" w:rsidRDefault="00000000">
      <w:r>
        <w:t>24-Oct-2013b: Loving the hateful... how does God do it? How can I do it?</w:t>
      </w:r>
    </w:p>
    <w:p w14:paraId="000002D1" w14:textId="77777777" w:rsidR="00DF41FC" w:rsidRDefault="00000000">
      <w:r>
        <w:t>24-Oct-2013c: Faith is not me persuading God to keep His Promises, but God persuading me that He is watching over His Word to perform It.</w:t>
      </w:r>
    </w:p>
    <w:p w14:paraId="000002D2" w14:textId="77777777" w:rsidR="00DF41FC" w:rsidRDefault="00000000">
      <w:r>
        <w:t>30-Oct-2013: Death is not natural; it's a self-inflicted wound we incurred when we separated ourselves from God through disobedience.</w:t>
      </w:r>
    </w:p>
    <w:p w14:paraId="000002D3" w14:textId="77777777" w:rsidR="00DF41FC" w:rsidRDefault="00000000">
      <w:r>
        <w:lastRenderedPageBreak/>
        <w:t>02-Nov-2013a: Law enforcement, court costs incarceration, healthcare, security, protection, insurance premiums, funeral costs...Sin is expensive!</w:t>
      </w:r>
    </w:p>
    <w:p w14:paraId="000002D4" w14:textId="77777777" w:rsidR="00DF41FC" w:rsidRDefault="00000000">
      <w:r>
        <w:t>02-Nov-2013b: Sin is killing us; but at least it tastes good!</w:t>
      </w:r>
    </w:p>
    <w:p w14:paraId="000002D5" w14:textId="77777777" w:rsidR="00DF41FC" w:rsidRDefault="00000000">
      <w:pPr>
        <w:pStyle w:val="Heading1"/>
        <w:pageBreakBefore w:val="0"/>
      </w:pPr>
      <w:bookmarkStart w:id="66" w:name="_heading=h.2r0uhxc" w:colFirst="0" w:colLast="0"/>
      <w:bookmarkEnd w:id="66"/>
      <w:r>
        <w:br w:type="page"/>
      </w:r>
      <w:bookmarkStart w:id="67" w:name="bookmark=id.4bvk7pj" w:colFirst="0" w:colLast="0"/>
      <w:bookmarkEnd w:id="67"/>
      <w:r>
        <w:lastRenderedPageBreak/>
        <w:t>29</w:t>
      </w:r>
    </w:p>
    <w:p w14:paraId="000002D6" w14:textId="77777777" w:rsidR="00DF41FC" w:rsidRDefault="00000000">
      <w:r>
        <w:t>02-Nov-2013: People are FAR MORE unforgiving than God.</w:t>
      </w:r>
    </w:p>
    <w:p w14:paraId="000002D7" w14:textId="77777777" w:rsidR="00DF41FC" w:rsidRDefault="00000000">
      <w:r>
        <w:t>04-Nov-2013: I don't mind being an idiot, just looking like one.</w:t>
      </w:r>
    </w:p>
    <w:p w14:paraId="000002D8" w14:textId="77777777" w:rsidR="00DF41FC" w:rsidRDefault="00000000">
      <w:r>
        <w:t>05-Nov-2013: "YOU DO NOT TALK TO ME." - God</w:t>
      </w:r>
    </w:p>
    <w:p w14:paraId="000002D9" w14:textId="77777777" w:rsidR="00DF41FC" w:rsidRDefault="00000000">
      <w:r>
        <w:t>07-Nov-2013: Is there any future for a species that so despises its Creator as to announce that He doesn't exist?</w:t>
      </w:r>
    </w:p>
    <w:p w14:paraId="000002DA" w14:textId="77777777" w:rsidR="00DF41FC" w:rsidRDefault="00000000">
      <w:r>
        <w:t>10-Nov-2013: Jesus did not come to make our lives easier; Christ came to make our lives better!</w:t>
      </w:r>
    </w:p>
    <w:p w14:paraId="000002DB" w14:textId="77777777" w:rsidR="00DF41FC" w:rsidRDefault="00000000">
      <w:r>
        <w:t>23-Nov-2013: The things that are important to God are rarely important to us.</w:t>
      </w:r>
    </w:p>
    <w:p w14:paraId="000002DC" w14:textId="77777777" w:rsidR="00DF41FC" w:rsidRDefault="00000000">
      <w:r>
        <w:t>09-Dec-2013: Do you think Jesus treated Judas Iscariot differently from the rest of the disciples?</w:t>
      </w:r>
    </w:p>
    <w:p w14:paraId="000002DD" w14:textId="77777777" w:rsidR="00DF41FC" w:rsidRDefault="00000000">
      <w:r>
        <w:t>20-Dec-2013: The Stone that the builders rejected...(smile)!</w:t>
      </w:r>
    </w:p>
    <w:p w14:paraId="000002DE" w14:textId="77777777" w:rsidR="00DF41FC" w:rsidRDefault="00000000">
      <w:r>
        <w:t>26-Dec-2013: The Better World is coming! Apocalypse!</w:t>
      </w:r>
    </w:p>
    <w:p w14:paraId="000002DF" w14:textId="77777777" w:rsidR="00DF41FC" w:rsidRDefault="00000000">
      <w:r>
        <w:t>16-Jan-2014: One is not truly human until they have engaged their Creator.</w:t>
      </w:r>
    </w:p>
    <w:p w14:paraId="000002E0" w14:textId="77777777" w:rsidR="00DF41FC" w:rsidRDefault="00000000">
      <w:r>
        <w:t>15-Feb-2014: There is no life outside of Prayer.</w:t>
      </w:r>
    </w:p>
    <w:p w14:paraId="000002E1" w14:textId="77777777" w:rsidR="00DF41FC" w:rsidRDefault="00000000">
      <w:r>
        <w:t>16-Feb-2014: New Definition of Faith: KNOWING God's Will for me in every situation.</w:t>
      </w:r>
    </w:p>
    <w:p w14:paraId="000002E2" w14:textId="77777777" w:rsidR="00DF41FC" w:rsidRDefault="00000000">
      <w:r>
        <w:t>06-Mar-2014: How can I not be happy if God is pleased with me?</w:t>
      </w:r>
    </w:p>
    <w:p w14:paraId="000002E3" w14:textId="77777777" w:rsidR="00DF41FC" w:rsidRDefault="00000000">
      <w:r>
        <w:lastRenderedPageBreak/>
        <w:t>07-Mar-2014: America can spit in God's Face over this gay thing if it wants to, but this is NOT going to end well for any of us.</w:t>
      </w:r>
    </w:p>
    <w:p w14:paraId="000002E4" w14:textId="77777777" w:rsidR="00DF41FC" w:rsidRDefault="00000000">
      <w:r>
        <w:t>11-Mar-2014: The purpose of prayer is not just to get God to do stuff, but to align myself with what God is doing!</w:t>
      </w:r>
    </w:p>
    <w:p w14:paraId="000002E5" w14:textId="77777777" w:rsidR="00DF41FC" w:rsidRDefault="00000000">
      <w:r>
        <w:t>13-Mar-2014: The Devil is called the Accuser (Prosecutor) for a reason: he directs our focus to what we have done than what Christ has done for us.</w:t>
      </w:r>
    </w:p>
    <w:p w14:paraId="000002E6" w14:textId="77777777" w:rsidR="00DF41FC" w:rsidRDefault="00000000">
      <w:r>
        <w:t>19-Mar-2014: God WILL be glorified in Humanity: either by rewarding obedience, faith and courage...or by punishing rebellion, unbelief and cowardice.</w:t>
      </w:r>
    </w:p>
    <w:p w14:paraId="000002E7" w14:textId="77777777" w:rsidR="00DF41FC" w:rsidRDefault="00000000">
      <w:r>
        <w:t>21-Apr-2014: The Seat of True Power is in Heaven, where the Christ patiently waits for His Daddy to turn His Enemies into His footrest.</w:t>
      </w:r>
    </w:p>
    <w:p w14:paraId="000002E8" w14:textId="77777777" w:rsidR="00DF41FC" w:rsidRDefault="00000000">
      <w:r>
        <w:t>22-Apr-2014: God has His Own Will and Desire and more than enough Power to execute Them.</w:t>
      </w:r>
    </w:p>
    <w:p w14:paraId="000002E9" w14:textId="77777777" w:rsidR="00DF41FC" w:rsidRDefault="00000000">
      <w:r>
        <w:t>28-Apr-2014: Obedience is the ONLY gateway to spiritual growth.</w:t>
      </w:r>
    </w:p>
    <w:p w14:paraId="000002EA" w14:textId="77777777" w:rsidR="00DF41FC" w:rsidRDefault="00000000">
      <w:r>
        <w:t>24-May-2014: There's NOTHING in this life that's more important than The Next Life!</w:t>
      </w:r>
    </w:p>
    <w:p w14:paraId="000002EB" w14:textId="77777777" w:rsidR="00DF41FC" w:rsidRDefault="00000000">
      <w:r>
        <w:t>09-Jun-2014: The Godhead is a Majority of Three: Their LIFE far outweighs all Death in the Cosmos...and their GOODNESS overwhelms all Evil!</w:t>
      </w:r>
    </w:p>
    <w:p w14:paraId="000002EC" w14:textId="77777777" w:rsidR="00DF41FC" w:rsidRDefault="00000000">
      <w:r>
        <w:t>23-Jun-2014: In these uncertain times GOD IS REAL...but not much else.</w:t>
      </w:r>
    </w:p>
    <w:p w14:paraId="000002ED" w14:textId="77777777" w:rsidR="00DF41FC" w:rsidRDefault="00000000">
      <w:pPr>
        <w:pStyle w:val="Heading1"/>
        <w:pageBreakBefore w:val="0"/>
      </w:pPr>
      <w:bookmarkStart w:id="68" w:name="_heading=h.3q5sasy" w:colFirst="0" w:colLast="0"/>
      <w:bookmarkEnd w:id="68"/>
      <w:r>
        <w:br w:type="page"/>
      </w:r>
      <w:bookmarkStart w:id="69" w:name="bookmark=id.1664s55" w:colFirst="0" w:colLast="0"/>
      <w:bookmarkEnd w:id="69"/>
      <w:r>
        <w:lastRenderedPageBreak/>
        <w:t>Your Feedback is Welcome!</w:t>
      </w:r>
    </w:p>
    <w:p w14:paraId="000002EE" w14:textId="77777777" w:rsidR="00DF41FC" w:rsidRDefault="00000000">
      <w:r>
        <w:t>Stay in touch with the author via:</w:t>
      </w:r>
    </w:p>
    <w:p w14:paraId="000002EF" w14:textId="77777777" w:rsidR="00DF41FC" w:rsidRDefault="00000000">
      <w:r>
        <w:t xml:space="preserve">Facebook: http://www.facebook.com/Quasaur </w:t>
      </w:r>
    </w:p>
    <w:p w14:paraId="000002F0" w14:textId="77777777" w:rsidR="00DF41FC" w:rsidRDefault="00000000">
      <w:r>
        <w:t xml:space="preserve">Twitter: http://twitter.com/quasaur </w:t>
      </w:r>
    </w:p>
    <w:sectPr w:rsidR="00DF41FC">
      <w:type w:val="continuous"/>
      <w:pgSz w:w="7257" w:h="10318"/>
      <w:pgMar w:top="720" w:right="720" w:bottom="720" w:left="720" w:header="720" w:footer="720" w:gutter="0"/>
      <w:cols w:num="2" w:space="720" w:equalWidth="0">
        <w:col w:w="2548" w:space="720"/>
        <w:col w:w="25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OpenSymbol">
    <w:panose1 w:val="020B0604020202020204"/>
    <w:charset w:val="00"/>
    <w:family w:val="roman"/>
    <w:notTrueType/>
    <w:pitch w:val="default"/>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FC"/>
    <w:rsid w:val="000B1F27"/>
    <w:rsid w:val="000C7599"/>
    <w:rsid w:val="00163C37"/>
    <w:rsid w:val="00186D23"/>
    <w:rsid w:val="00205437"/>
    <w:rsid w:val="00225B47"/>
    <w:rsid w:val="002A479B"/>
    <w:rsid w:val="002A5E54"/>
    <w:rsid w:val="00325C45"/>
    <w:rsid w:val="00395BAD"/>
    <w:rsid w:val="003F2CAE"/>
    <w:rsid w:val="0051067C"/>
    <w:rsid w:val="005D6090"/>
    <w:rsid w:val="00646F9E"/>
    <w:rsid w:val="006965B9"/>
    <w:rsid w:val="00724E75"/>
    <w:rsid w:val="007500D0"/>
    <w:rsid w:val="007B555C"/>
    <w:rsid w:val="007D3590"/>
    <w:rsid w:val="008044DE"/>
    <w:rsid w:val="00817975"/>
    <w:rsid w:val="008E1D32"/>
    <w:rsid w:val="009040BE"/>
    <w:rsid w:val="00910C52"/>
    <w:rsid w:val="009F47B0"/>
    <w:rsid w:val="00A32C80"/>
    <w:rsid w:val="00A8379B"/>
    <w:rsid w:val="00A96D35"/>
    <w:rsid w:val="00B062CC"/>
    <w:rsid w:val="00B33430"/>
    <w:rsid w:val="00B672E9"/>
    <w:rsid w:val="00B80A61"/>
    <w:rsid w:val="00C754AA"/>
    <w:rsid w:val="00CB66F5"/>
    <w:rsid w:val="00DF41FC"/>
    <w:rsid w:val="00F0626C"/>
    <w:rsid w:val="00F33D64"/>
    <w:rsid w:val="00FE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A677"/>
  <w15:docId w15:val="{B4FE7E2F-77A8-344D-8E9F-E8041A62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keepLines/>
        <w:widowControl w:val="0"/>
        <w:spacing w:after="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71"/>
    <w:pPr>
      <w:suppressAutoHyphens/>
    </w:pPr>
    <w:rPr>
      <w:rFonts w:eastAsia="SimSun" w:cs="Tahoma"/>
      <w:kern w:val="1"/>
      <w:lang w:eastAsia="hi-IN" w:bidi="hi-IN"/>
    </w:rPr>
  </w:style>
  <w:style w:type="paragraph" w:styleId="Heading1">
    <w:name w:val="heading 1"/>
    <w:basedOn w:val="Chapter"/>
    <w:next w:val="BodyText"/>
    <w:uiPriority w:val="9"/>
    <w:qFormat/>
    <w:rsid w:val="0006114C"/>
    <w:pPr>
      <w:outlineLvl w:val="0"/>
    </w:pPr>
  </w:style>
  <w:style w:type="paragraph" w:styleId="Heading2">
    <w:name w:val="heading 2"/>
    <w:basedOn w:val="Normal"/>
    <w:next w:val="Normal"/>
    <w:uiPriority w:val="9"/>
    <w:semiHidden/>
    <w:unhideWhenUsed/>
    <w:qFormat/>
    <w:pPr>
      <w:keepNext/>
      <w:spacing w:before="360" w:after="80"/>
      <w:outlineLvl w:val="1"/>
    </w:pPr>
    <w:rPr>
      <w:b/>
      <w:sz w:val="36"/>
      <w:szCs w:val="36"/>
    </w:rPr>
  </w:style>
  <w:style w:type="paragraph" w:styleId="Heading3">
    <w:name w:val="heading 3"/>
    <w:basedOn w:val="Heading"/>
    <w:next w:val="BodyText"/>
    <w:uiPriority w:val="9"/>
    <w:semiHidden/>
    <w:unhideWhenUsed/>
    <w:qFormat/>
    <w:pPr>
      <w:outlineLvl w:val="2"/>
    </w:pPr>
    <w:rPr>
      <w:rFonts w:ascii="Times New Roman" w:hAnsi="Times New Roman" w:cs="Mangal"/>
      <w:b/>
      <w:bCs/>
    </w:rPr>
  </w:style>
  <w:style w:type="paragraph" w:styleId="Heading4">
    <w:name w:val="heading 4"/>
    <w:basedOn w:val="Normal"/>
    <w:next w:val="Normal"/>
    <w:uiPriority w:val="9"/>
    <w:semiHidden/>
    <w:unhideWhenUsed/>
    <w:qFormat/>
    <w:pPr>
      <w:keepNext/>
      <w:spacing w:before="240" w:after="40"/>
      <w:outlineLvl w:val="3"/>
    </w:pPr>
    <w:rPr>
      <w:b/>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after="120"/>
    </w:pPr>
    <w:rPr>
      <w:b/>
      <w:sz w:val="72"/>
      <w:szCs w:val="72"/>
    </w:rPr>
  </w:style>
  <w:style w:type="character" w:customStyle="1" w:styleId="NumberingSymbols">
    <w:name w:val="Numbering Symbols"/>
  </w:style>
  <w:style w:type="character" w:styleId="Hyperlink">
    <w:name w:val="Hyperlink"/>
    <w:uiPriority w:val="99"/>
    <w:rPr>
      <w:color w:val="000080"/>
      <w:u w:val="single"/>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before="72" w:after="72"/>
      <w:ind w:firstLine="288"/>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uiPriority w:val="39"/>
    <w:qFormat/>
    <w:pPr>
      <w:tabs>
        <w:tab w:val="right" w:leader="dot" w:pos="4989"/>
      </w:tabs>
      <w:spacing w:after="0"/>
    </w:pPr>
  </w:style>
  <w:style w:type="paragraph" w:customStyle="1" w:styleId="Chapter">
    <w:name w:val="Chapter"/>
    <w:next w:val="BodyText"/>
    <w:pPr>
      <w:pageBreakBefore/>
      <w:suppressAutoHyphens/>
      <w:spacing w:before="1440" w:after="720"/>
      <w:jc w:val="center"/>
    </w:pPr>
    <w:rPr>
      <w:rFonts w:eastAsia="SimSun" w:cs="Tahoma"/>
      <w:b/>
      <w:kern w:val="1"/>
      <w:sz w:val="36"/>
      <w:lang w:eastAsia="hi-IN" w:bidi="hi-IN"/>
    </w:rPr>
  </w:style>
  <w:style w:type="paragraph" w:customStyle="1" w:styleId="BookTitle1">
    <w:name w:val="Book Title1"/>
    <w:pPr>
      <w:suppressAutoHyphens/>
      <w:spacing w:before="2160"/>
      <w:jc w:val="center"/>
    </w:pPr>
    <w:rPr>
      <w:rFonts w:eastAsia="SimSun" w:cs="Tahoma"/>
      <w:b/>
      <w:kern w:val="1"/>
      <w:sz w:val="48"/>
      <w:lang w:eastAsia="hi-IN" w:bidi="hi-IN"/>
    </w:rPr>
  </w:style>
  <w:style w:type="paragraph" w:customStyle="1" w:styleId="Booksubtitle">
    <w:name w:val="Book subtitle"/>
    <w:basedOn w:val="Normal"/>
    <w:pPr>
      <w:jc w:val="center"/>
    </w:pPr>
  </w:style>
  <w:style w:type="paragraph" w:customStyle="1" w:styleId="AuthorName">
    <w:name w:val="Author Name"/>
    <w:basedOn w:val="Normal"/>
    <w:pPr>
      <w:jc w:val="center"/>
    </w:pPr>
    <w:rPr>
      <w:b/>
    </w:rPr>
  </w:style>
  <w:style w:type="paragraph" w:customStyle="1" w:styleId="BookLegal">
    <w:name w:val="Book Legal"/>
    <w:basedOn w:val="Normal"/>
  </w:style>
  <w:style w:type="paragraph" w:styleId="TOCHeading">
    <w:name w:val="TOC Heading"/>
    <w:basedOn w:val="Heading1"/>
    <w:next w:val="Normal"/>
    <w:uiPriority w:val="39"/>
    <w:semiHidden/>
    <w:unhideWhenUsed/>
    <w:qFormat/>
    <w:rsid w:val="00857D1E"/>
    <w:pPr>
      <w:pageBreakBefore w:val="0"/>
      <w:widowControl/>
      <w:suppressAutoHyphens w:val="0"/>
      <w:spacing w:before="480" w:after="0" w:line="276" w:lineRule="auto"/>
      <w:jc w:val="left"/>
      <w:outlineLvl w:val="9"/>
    </w:pPr>
    <w:rPr>
      <w:rFonts w:asciiTheme="majorHAnsi" w:eastAsiaTheme="majorEastAsia" w:hAnsiTheme="majorHAnsi" w:cstheme="majorBidi"/>
      <w:bCs/>
      <w:color w:val="365F91" w:themeColor="accent1" w:themeShade="BF"/>
      <w:kern w:val="0"/>
      <w:sz w:val="28"/>
      <w:lang w:eastAsia="ja-JP" w:bidi="ar-SA"/>
    </w:rPr>
  </w:style>
  <w:style w:type="paragraph" w:styleId="TOC2">
    <w:name w:val="toc 2"/>
    <w:basedOn w:val="Normal"/>
    <w:next w:val="Normal"/>
    <w:autoRedefine/>
    <w:uiPriority w:val="39"/>
    <w:semiHidden/>
    <w:unhideWhenUsed/>
    <w:qFormat/>
    <w:rsid w:val="00857D1E"/>
    <w:pPr>
      <w:keepLines w:val="0"/>
      <w:widowControl/>
      <w:suppressAutoHyphens w:val="0"/>
      <w:spacing w:after="100" w:line="276" w:lineRule="auto"/>
      <w:ind w:left="220"/>
    </w:pPr>
    <w:rPr>
      <w:rFonts w:asciiTheme="minorHAnsi" w:eastAsiaTheme="minorEastAsia" w:hAnsiTheme="minorHAnsi" w:cstheme="minorBidi"/>
      <w:kern w:val="0"/>
      <w:sz w:val="22"/>
      <w:szCs w:val="22"/>
      <w:lang w:eastAsia="ja-JP" w:bidi="ar-SA"/>
    </w:rPr>
  </w:style>
  <w:style w:type="paragraph" w:styleId="TOC3">
    <w:name w:val="toc 3"/>
    <w:basedOn w:val="Normal"/>
    <w:next w:val="Normal"/>
    <w:autoRedefine/>
    <w:uiPriority w:val="39"/>
    <w:semiHidden/>
    <w:unhideWhenUsed/>
    <w:qFormat/>
    <w:rsid w:val="00857D1E"/>
    <w:pPr>
      <w:keepLines w:val="0"/>
      <w:widowControl/>
      <w:suppressAutoHyphens w:val="0"/>
      <w:spacing w:after="100" w:line="276" w:lineRule="auto"/>
      <w:ind w:left="440"/>
    </w:pPr>
    <w:rPr>
      <w:rFonts w:asciiTheme="minorHAnsi" w:eastAsiaTheme="minorEastAsia" w:hAnsiTheme="minorHAnsi" w:cstheme="minorBidi"/>
      <w:kern w:val="0"/>
      <w:sz w:val="22"/>
      <w:szCs w:val="22"/>
      <w:lang w:eastAsia="ja-JP" w:bidi="ar-SA"/>
    </w:rPr>
  </w:style>
  <w:style w:type="paragraph" w:styleId="BalloonText">
    <w:name w:val="Balloon Text"/>
    <w:basedOn w:val="Normal"/>
    <w:link w:val="BalloonTextChar"/>
    <w:uiPriority w:val="99"/>
    <w:semiHidden/>
    <w:unhideWhenUsed/>
    <w:rsid w:val="00857D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D1E"/>
    <w:rPr>
      <w:rFonts w:ascii="Tahoma" w:eastAsia="SimSun" w:hAnsi="Tahoma" w:cs="Mangal"/>
      <w:kern w:val="1"/>
      <w:sz w:val="16"/>
      <w:szCs w:val="14"/>
      <w:lang w:eastAsia="hi-IN" w:bidi="hi-IN"/>
    </w:rPr>
  </w:style>
  <w:style w:type="character" w:styleId="FollowedHyperlink">
    <w:name w:val="FollowedHyperlink"/>
    <w:basedOn w:val="DefaultParagraphFont"/>
    <w:uiPriority w:val="99"/>
    <w:semiHidden/>
    <w:unhideWhenUsed/>
    <w:rsid w:val="00B57286"/>
    <w:rPr>
      <w:color w:val="800080" w:themeColor="followedHyperlink"/>
      <w:u w:val="single"/>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sJYDv1UBEQu0DgyGSuli0fHPQ==">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76</Pages>
  <Words>9755</Words>
  <Characters>55608</Characters>
  <Application>Microsoft Office Word</Application>
  <DocSecurity>0</DocSecurity>
  <Lines>463</Lines>
  <Paragraphs>130</Paragraphs>
  <ScaleCrop>false</ScaleCrop>
  <Company/>
  <LinksUpToDate>false</LinksUpToDate>
  <CharactersWithSpaces>65233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Myers</dc:creator>
  <cp:lastModifiedBy>Calvin Mitchell</cp:lastModifiedBy>
  <cp:revision>30</cp:revision>
  <dcterms:created xsi:type="dcterms:W3CDTF">2024-06-19T00:02:00Z</dcterms:created>
  <dcterms:modified xsi:type="dcterms:W3CDTF">2024-08-03T23:41:00Z</dcterms:modified>
</cp:coreProperties>
</file>